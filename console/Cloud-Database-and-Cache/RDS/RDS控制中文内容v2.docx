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5c1989f56e14ae8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4DD" w:rsidRPr="002B568E" w:rsidRDefault="00047F49" w:rsidP="00047F49">
      <w:pPr>
        <w:pStyle w:val="1"/>
        <w:jc w:val="center"/>
        <w:rPr>
          <w:rFonts w:ascii="Arial" w:eastAsia="Arial" w:hAnsi="Arial" w:cs="Arial"/>
        </w:rPr>
      </w:pPr>
      <w:r w:rsidRPr="00404551">
        <w:rPr>
          <w:rFonts w:ascii="Arial" w:eastAsia="Arial" w:hAnsi="Arial" w:cs="Arial"/>
        </w:rPr>
        <w:t>Chinese Control Content in RDS</w:t>
      </w:r>
    </w:p>
    <w:p w:rsidR="00047F49" w:rsidRPr="002B568E" w:rsidRDefault="00047F49" w:rsidP="00DE0E9C">
      <w:pPr>
        <w:tabs>
          <w:tab w:val="left" w:pos="594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16E53" w:rsidRPr="00216E53">
        <w:rPr>
          <w:rFonts w:ascii="Arial" w:eastAsia="Arial" w:hAnsi="Arial" w:cs="Arial"/>
        </w:rPr>
        <w:t>RDS</w:t>
      </w:r>
      <w:r w:rsidR="00DA5BBC">
        <w:rPr>
          <w:rFonts w:ascii="Arial" w:eastAsia="Arial" w:hAnsi="Arial" w:cs="Arial"/>
        </w:rPr>
        <w:tab/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JD Cloud console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Create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RDS </w:t>
      </w:r>
      <w:ins w:id="0" w:author="Dylan" w:date="2019-01-05T18:54:00Z">
        <w:r w:rsidR="00E17392" w:rsidRPr="001713E9">
          <w:rPr>
            <w:rFonts w:ascii="Calibri" w:eastAsia="宋体" w:hAnsi="Calibri" w:cs="宋体"/>
            <w:color w:val="000000"/>
            <w:kern w:val="0"/>
            <w:sz w:val="22"/>
          </w:rPr>
          <w:t>Help Documentation</w:t>
        </w:r>
      </w:ins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Name, Status, Database </w:t>
      </w:r>
      <w:r w:rsidR="0015115C" w:rsidRPr="00DE0E9C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 xml:space="preserve">ype, Availability </w:t>
      </w:r>
      <w:r w:rsidR="0015115C">
        <w:rPr>
          <w:rFonts w:ascii="Arial" w:eastAsia="Arial" w:hAnsi="Arial" w:cs="Arial"/>
        </w:rPr>
        <w:t>zone</w:t>
      </w:r>
      <w:r>
        <w:rPr>
          <w:rFonts w:ascii="Arial" w:eastAsia="Arial" w:hAnsi="Arial" w:cs="Arial"/>
        </w:rPr>
        <w:t xml:space="preserve">, Tag </w:t>
      </w:r>
      <w:r w:rsidR="0015115C">
        <w:rPr>
          <w:rFonts w:ascii="Arial" w:eastAsia="Arial" w:hAnsi="Arial" w:cs="Arial"/>
        </w:rPr>
        <w:t>key</w:t>
      </w:r>
      <w:r>
        <w:rPr>
          <w:rFonts w:ascii="Arial" w:eastAsia="Arial" w:hAnsi="Arial" w:cs="Arial"/>
        </w:rPr>
        <w:t xml:space="preserve">, Creation </w:t>
      </w:r>
      <w:r w:rsidR="0015115C"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</w:rPr>
        <w:t xml:space="preserve">, Billing </w:t>
      </w:r>
      <w:r w:rsidR="0015115C">
        <w:rPr>
          <w:rFonts w:ascii="Arial" w:eastAsia="Arial" w:hAnsi="Arial" w:cs="Arial"/>
        </w:rPr>
        <w:t>information</w:t>
      </w:r>
      <w:r>
        <w:rPr>
          <w:rFonts w:ascii="Arial" w:eastAsia="Arial" w:hAnsi="Arial" w:cs="Arial"/>
        </w:rPr>
        <w:t xml:space="preserve">, Actions, Login to </w:t>
      </w:r>
      <w:r w:rsidR="0015115C">
        <w:rPr>
          <w:rFonts w:ascii="Arial" w:eastAsia="Arial" w:hAnsi="Arial" w:cs="Arial"/>
        </w:rPr>
        <w:t>database</w:t>
      </w:r>
      <w:r>
        <w:rPr>
          <w:rFonts w:ascii="Arial" w:eastAsia="Arial" w:hAnsi="Arial" w:cs="Arial"/>
        </w:rPr>
        <w:t>, Renew, More,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Upgrade </w:t>
      </w:r>
      <w:r w:rsidR="0015115C">
        <w:rPr>
          <w:rFonts w:ascii="Arial" w:eastAsia="Arial" w:hAnsi="Arial" w:cs="Arial"/>
        </w:rPr>
        <w:t>configuration</w:t>
      </w:r>
      <w:r>
        <w:rPr>
          <w:rFonts w:ascii="Arial" w:eastAsia="Arial" w:hAnsi="Arial" w:cs="Arial"/>
        </w:rPr>
        <w:t xml:space="preserve">, Added </w:t>
      </w:r>
      <w:r w:rsidR="0015115C">
        <w:rPr>
          <w:rFonts w:ascii="Arial" w:eastAsia="Arial" w:hAnsi="Arial" w:cs="Arial"/>
        </w:rPr>
        <w:t>read</w:t>
      </w:r>
      <w:r>
        <w:rPr>
          <w:rFonts w:ascii="Arial" w:eastAsia="Arial" w:hAnsi="Arial" w:cs="Arial"/>
        </w:rPr>
        <w:t xml:space="preserve">-only </w:t>
      </w:r>
      <w:r w:rsidR="0015115C">
        <w:rPr>
          <w:rFonts w:ascii="Arial" w:eastAsia="Arial" w:hAnsi="Arial" w:cs="Arial"/>
        </w:rPr>
        <w:t>instances</w:t>
      </w:r>
      <w:r>
        <w:rPr>
          <w:rFonts w:ascii="Arial" w:eastAsia="Arial" w:hAnsi="Arial" w:cs="Arial"/>
        </w:rPr>
        <w:t xml:space="preserve">, Reboot, Delete, Please enter the name to search, Current tag filter will be automatically cleared during search, Tag </w:t>
      </w:r>
      <w:r w:rsidR="0015115C">
        <w:rPr>
          <w:rFonts w:ascii="Arial" w:eastAsia="Arial" w:hAnsi="Arial" w:cs="Arial"/>
        </w:rPr>
        <w:t>key</w:t>
      </w:r>
      <w:r>
        <w:rPr>
          <w:rFonts w:ascii="Arial" w:eastAsia="Arial" w:hAnsi="Arial" w:cs="Arial"/>
        </w:rPr>
        <w:t xml:space="preserve">, Bulk </w:t>
      </w:r>
      <w:r w:rsidR="002C46D6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elete</w:t>
      </w:r>
      <w:r w:rsidR="0015115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is not allowed for suba</w:t>
      </w:r>
      <w:r w:rsidR="00E17392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ccounts,</w:t>
      </w: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C46D6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 xml:space="preserve">Details </w:t>
      </w:r>
      <w:r w:rsidR="00F91DF8">
        <w:rPr>
          <w:rFonts w:ascii="Arial" w:eastAsia="Arial" w:hAnsi="Arial" w:cs="Arial"/>
          <w:b/>
          <w:bCs/>
        </w:rPr>
        <w:t>P</w:t>
      </w:r>
      <w:r>
        <w:rPr>
          <w:rFonts w:ascii="Arial" w:eastAsia="Arial" w:hAnsi="Arial" w:cs="Arial"/>
          <w:b/>
          <w:bCs/>
        </w:rPr>
        <w:t>age:</w:t>
      </w: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Resource Information: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Basic </w:t>
      </w:r>
      <w:r w:rsidR="0015115C">
        <w:rPr>
          <w:rFonts w:ascii="Arial" w:eastAsia="Arial" w:hAnsi="Arial" w:cs="Arial"/>
        </w:rPr>
        <w:t>information</w:t>
      </w:r>
      <w:r>
        <w:rPr>
          <w:rFonts w:ascii="Arial" w:eastAsia="Arial" w:hAnsi="Arial" w:cs="Arial"/>
        </w:rPr>
        <w:t xml:space="preserve">, Name, Billing </w:t>
      </w:r>
      <w:r w:rsidR="0015115C">
        <w:rPr>
          <w:rFonts w:ascii="Arial" w:eastAsia="Arial" w:hAnsi="Arial" w:cs="Arial"/>
        </w:rPr>
        <w:t>type</w:t>
      </w:r>
      <w:r>
        <w:rPr>
          <w:rFonts w:ascii="Arial" w:eastAsia="Arial" w:hAnsi="Arial" w:cs="Arial"/>
        </w:rPr>
        <w:t xml:space="preserve">: Pay </w:t>
      </w:r>
      <w:r w:rsidR="0015115C">
        <w:rPr>
          <w:rFonts w:ascii="Arial" w:eastAsia="Arial" w:hAnsi="Arial" w:cs="Arial"/>
        </w:rPr>
        <w:t>by configuration</w:t>
      </w:r>
      <w:r>
        <w:rPr>
          <w:rFonts w:ascii="Arial" w:eastAsia="Arial" w:hAnsi="Arial" w:cs="Arial"/>
        </w:rPr>
        <w:t xml:space="preserve">, Monthly </w:t>
      </w:r>
      <w:r w:rsidR="0015115C">
        <w:rPr>
          <w:rFonts w:ascii="Arial" w:eastAsia="Arial" w:hAnsi="Arial" w:cs="Arial"/>
        </w:rPr>
        <w:t>package</w:t>
      </w:r>
      <w:r>
        <w:rPr>
          <w:rFonts w:ascii="Arial" w:eastAsia="Arial" w:hAnsi="Arial" w:cs="Arial"/>
        </w:rPr>
        <w:t xml:space="preserve">, Creation </w:t>
      </w:r>
      <w:r w:rsidR="0015115C"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</w:rPr>
        <w:t xml:space="preserve">, Automatic </w:t>
      </w:r>
      <w:r w:rsidR="0015115C">
        <w:rPr>
          <w:rFonts w:ascii="Arial" w:eastAsia="Arial" w:hAnsi="Arial" w:cs="Arial"/>
        </w:rPr>
        <w:t>backup time</w:t>
      </w:r>
      <w:r>
        <w:rPr>
          <w:rFonts w:ascii="Arial" w:eastAsia="Arial" w:hAnsi="Arial" w:cs="Arial"/>
        </w:rPr>
        <w:t xml:space="preserve">, Region, Availability </w:t>
      </w:r>
      <w:r w:rsidR="0015115C">
        <w:rPr>
          <w:rFonts w:ascii="Arial" w:eastAsia="Arial" w:hAnsi="Arial" w:cs="Arial"/>
        </w:rPr>
        <w:t>zone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Network, Access </w:t>
      </w:r>
      <w:r w:rsidR="0015115C">
        <w:rPr>
          <w:rFonts w:ascii="Arial" w:eastAsia="Arial" w:hAnsi="Arial" w:cs="Arial"/>
        </w:rPr>
        <w:t>mode</w:t>
      </w:r>
      <w:r>
        <w:rPr>
          <w:rFonts w:ascii="Arial" w:eastAsia="Arial" w:hAnsi="Arial" w:cs="Arial"/>
        </w:rPr>
        <w:t xml:space="preserve">, Standard </w:t>
      </w:r>
      <w:r w:rsidR="0015115C">
        <w:rPr>
          <w:rFonts w:ascii="Arial" w:eastAsia="Arial" w:hAnsi="Arial" w:cs="Arial"/>
        </w:rPr>
        <w:t>mode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Configuration, Database </w:t>
      </w:r>
      <w:r w:rsidR="0015115C">
        <w:rPr>
          <w:rFonts w:ascii="Arial" w:eastAsia="Arial" w:hAnsi="Arial" w:cs="Arial"/>
        </w:rPr>
        <w:t>version</w:t>
      </w:r>
      <w:r>
        <w:rPr>
          <w:rFonts w:ascii="Arial" w:eastAsia="Arial" w:hAnsi="Arial" w:cs="Arial"/>
        </w:rPr>
        <w:t xml:space="preserve">, Database </w:t>
      </w:r>
      <w:r w:rsidR="0015115C">
        <w:rPr>
          <w:rFonts w:ascii="Arial" w:eastAsia="Arial" w:hAnsi="Arial" w:cs="Arial"/>
        </w:rPr>
        <w:t>type</w:t>
      </w:r>
      <w:r>
        <w:rPr>
          <w:rFonts w:ascii="Arial" w:eastAsia="Arial" w:hAnsi="Arial" w:cs="Arial"/>
        </w:rPr>
        <w:t xml:space="preserve">, CPU, Memory, Storage </w:t>
      </w:r>
      <w:r w:rsidR="0015115C">
        <w:rPr>
          <w:rFonts w:ascii="Arial" w:eastAsia="Arial" w:hAnsi="Arial" w:cs="Arial"/>
        </w:rPr>
        <w:t>space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Domain </w:t>
      </w:r>
      <w:proofErr w:type="gramStart"/>
      <w:r w:rsidR="0015115C">
        <w:rPr>
          <w:rFonts w:ascii="Arial" w:eastAsia="Arial" w:hAnsi="Arial" w:cs="Arial"/>
        </w:rPr>
        <w:t xml:space="preserve">name  </w:t>
      </w:r>
      <w:r>
        <w:rPr>
          <w:rFonts w:ascii="Arial" w:eastAsia="Arial" w:hAnsi="Arial" w:cs="Arial"/>
        </w:rPr>
        <w:t>White</w:t>
      </w:r>
      <w:proofErr w:type="gramEnd"/>
      <w:r>
        <w:rPr>
          <w:rFonts w:ascii="Arial" w:eastAsia="Arial" w:hAnsi="Arial" w:cs="Arial"/>
        </w:rPr>
        <w:t xml:space="preserve"> </w:t>
      </w:r>
      <w:r w:rsidR="002C46D6">
        <w:rPr>
          <w:rFonts w:ascii="Arial" w:eastAsia="Arial" w:hAnsi="Arial" w:cs="Arial"/>
        </w:rPr>
        <w:t xml:space="preserve">list </w:t>
      </w:r>
      <w:r>
        <w:rPr>
          <w:rFonts w:ascii="Arial" w:eastAsia="Arial" w:hAnsi="Arial" w:cs="Arial"/>
        </w:rPr>
        <w:t xml:space="preserve">default is open to the VPC. In case of inaccessibility, please check the setting of </w:t>
      </w:r>
      <w:r w:rsidR="002C46D6">
        <w:rPr>
          <w:rFonts w:ascii="Arial" w:eastAsia="Arial" w:hAnsi="Arial" w:cs="Arial"/>
        </w:rPr>
        <w:t>white list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Intranet </w:t>
      </w:r>
      <w:r w:rsidR="0015115C">
        <w:rPr>
          <w:rFonts w:ascii="Arial" w:eastAsia="Arial" w:hAnsi="Arial" w:cs="Arial"/>
        </w:rPr>
        <w:t>domain name</w:t>
      </w:r>
      <w:r>
        <w:rPr>
          <w:rFonts w:ascii="Arial" w:eastAsia="Arial" w:hAnsi="Arial" w:cs="Arial"/>
        </w:rPr>
        <w:t xml:space="preserve">: Only support intranet connection. Please view connection instance for details, </w:t>
      </w:r>
      <w:proofErr w:type="gramStart"/>
      <w:r>
        <w:rPr>
          <w:rFonts w:ascii="Arial" w:eastAsia="Arial" w:hAnsi="Arial" w:cs="Arial"/>
        </w:rPr>
        <w:t>Extranet</w:t>
      </w:r>
      <w:proofErr w:type="gramEnd"/>
      <w:r>
        <w:rPr>
          <w:rFonts w:ascii="Arial" w:eastAsia="Arial" w:hAnsi="Arial" w:cs="Arial"/>
        </w:rPr>
        <w:t xml:space="preserve"> </w:t>
      </w:r>
      <w:r w:rsidR="0015115C">
        <w:rPr>
          <w:rFonts w:ascii="Arial" w:eastAsia="Arial" w:hAnsi="Arial" w:cs="Arial"/>
        </w:rPr>
        <w:t>domain name</w:t>
      </w:r>
      <w:r>
        <w:rPr>
          <w:rFonts w:ascii="Arial" w:eastAsia="Arial" w:hAnsi="Arial" w:cs="Arial"/>
        </w:rPr>
        <w:t>: disabled (enable/disable) extranet access, Port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Relevant instances: 0 read-only instances, Add,</w:t>
      </w:r>
      <w:r w:rsidR="0015115C">
        <w:rPr>
          <w:rFonts w:ascii="Arial" w:eastAsia="Arial" w:hAnsi="Arial" w:cs="Arial"/>
        </w:rPr>
        <w:t xml:space="preserve"> Read-only instance intranet domain name,</w:t>
      </w:r>
    </w:p>
    <w:p w:rsidR="00047F49" w:rsidRPr="00365BA5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Monitoring: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1h, Select time range for search, Set alarm rules, CPU usage rate (%)  Period: 1min   Aggregation </w:t>
      </w:r>
      <w:r w:rsidR="002C46D6">
        <w:rPr>
          <w:rFonts w:ascii="Arial" w:eastAsia="Arial" w:hAnsi="Arial" w:cs="Arial"/>
        </w:rPr>
        <w:t>method</w:t>
      </w:r>
      <w:r>
        <w:rPr>
          <w:rFonts w:ascii="Arial" w:eastAsia="Arial" w:hAnsi="Arial" w:cs="Arial"/>
        </w:rPr>
        <w:t xml:space="preserve">: avg, </w:t>
      </w:r>
      <w:r w:rsidR="002C46D6">
        <w:rPr>
          <w:rFonts w:ascii="Arial" w:eastAsia="Arial" w:hAnsi="Arial" w:cs="Arial"/>
        </w:rPr>
        <w:t xml:space="preserve">Memory </w:t>
      </w:r>
      <w:r>
        <w:rPr>
          <w:rFonts w:ascii="Arial" w:eastAsia="Arial" w:hAnsi="Arial" w:cs="Arial"/>
        </w:rPr>
        <w:t xml:space="preserve">use rate (%), </w:t>
      </w:r>
      <w:r w:rsidR="002C46D6">
        <w:rPr>
          <w:rFonts w:ascii="Arial" w:eastAsia="Arial" w:hAnsi="Arial" w:cs="Arial"/>
        </w:rPr>
        <w:t xml:space="preserve">Total </w:t>
      </w:r>
      <w:r>
        <w:rPr>
          <w:rFonts w:ascii="Arial" w:eastAsia="Arial" w:hAnsi="Arial" w:cs="Arial"/>
        </w:rPr>
        <w:t xml:space="preserve">disk space usage (GByte), </w:t>
      </w:r>
      <w:r w:rsidR="002C46D6">
        <w:rPr>
          <w:rFonts w:ascii="Arial" w:eastAsia="Arial" w:hAnsi="Arial" w:cs="Arial"/>
        </w:rPr>
        <w:t xml:space="preserve">Incoming </w:t>
      </w:r>
      <w:r>
        <w:rPr>
          <w:rFonts w:ascii="Arial" w:eastAsia="Arial" w:hAnsi="Arial" w:cs="Arial"/>
        </w:rPr>
        <w:t xml:space="preserve">network traffic (Kbps), </w:t>
      </w:r>
      <w:r w:rsidR="002C46D6">
        <w:rPr>
          <w:rFonts w:ascii="Arial" w:eastAsia="Arial" w:hAnsi="Arial" w:cs="Arial"/>
        </w:rPr>
        <w:t xml:space="preserve">Sending </w:t>
      </w:r>
      <w:r>
        <w:rPr>
          <w:rFonts w:ascii="Arial" w:eastAsia="Arial" w:hAnsi="Arial" w:cs="Arial"/>
        </w:rPr>
        <w:t xml:space="preserve">network traffic (Mbps), </w:t>
      </w:r>
      <w:r w:rsidR="002C46D6">
        <w:rPr>
          <w:rFonts w:ascii="Arial" w:eastAsia="Arial" w:hAnsi="Arial" w:cs="Arial"/>
        </w:rPr>
        <w:t xml:space="preserve">Network </w:t>
      </w:r>
      <w:r>
        <w:rPr>
          <w:rFonts w:ascii="Arial" w:eastAsia="Arial" w:hAnsi="Arial" w:cs="Arial"/>
        </w:rPr>
        <w:t xml:space="preserve">traffic (Kbps), </w:t>
      </w:r>
      <w:r w:rsidR="002C46D6">
        <w:rPr>
          <w:rFonts w:ascii="Arial" w:eastAsia="Arial" w:hAnsi="Arial" w:cs="Arial"/>
        </w:rPr>
        <w:t xml:space="preserve">Execution </w:t>
      </w:r>
      <w:r>
        <w:rPr>
          <w:rFonts w:ascii="Arial" w:eastAsia="Arial" w:hAnsi="Arial" w:cs="Arial"/>
        </w:rPr>
        <w:t xml:space="preserve">of SQL statement per second (times), </w:t>
      </w:r>
      <w:r w:rsidR="002C46D6">
        <w:rPr>
          <w:rFonts w:ascii="Arial" w:eastAsia="Arial" w:hAnsi="Arial" w:cs="Arial"/>
        </w:rPr>
        <w:t xml:space="preserve">Transaction </w:t>
      </w:r>
      <w:r>
        <w:rPr>
          <w:rFonts w:ascii="Arial" w:eastAsia="Arial" w:hAnsi="Arial" w:cs="Arial"/>
        </w:rPr>
        <w:t xml:space="preserve">number per second (Nr.), </w:t>
      </w:r>
      <w:r w:rsidR="002C46D6">
        <w:rPr>
          <w:rFonts w:ascii="Arial" w:eastAsia="Arial" w:hAnsi="Arial" w:cs="Arial"/>
        </w:rPr>
        <w:t xml:space="preserve">Number </w:t>
      </w:r>
      <w:r>
        <w:rPr>
          <w:rFonts w:ascii="Arial" w:eastAsia="Arial" w:hAnsi="Arial" w:cs="Arial"/>
        </w:rPr>
        <w:t xml:space="preserve">of temporary table (Nr.), </w:t>
      </w:r>
      <w:r w:rsidR="002C46D6">
        <w:rPr>
          <w:rFonts w:ascii="Arial" w:eastAsia="Arial" w:hAnsi="Arial" w:cs="Arial"/>
        </w:rPr>
        <w:t xml:space="preserve">User </w:t>
      </w:r>
      <w:r>
        <w:rPr>
          <w:rFonts w:ascii="Arial" w:eastAsia="Arial" w:hAnsi="Arial" w:cs="Arial"/>
        </w:rPr>
        <w:t xml:space="preserve">data usage (GByte), </w:t>
      </w:r>
      <w:r w:rsidR="002C46D6">
        <w:rPr>
          <w:rFonts w:ascii="Arial" w:eastAsia="Arial" w:hAnsi="Arial" w:cs="Arial"/>
        </w:rPr>
        <w:t xml:space="preserve">Current </w:t>
      </w:r>
      <w:r>
        <w:rPr>
          <w:rFonts w:ascii="Arial" w:eastAsia="Arial" w:hAnsi="Arial" w:cs="Arial"/>
        </w:rPr>
        <w:t xml:space="preserve">connection number (Nr.), </w:t>
      </w:r>
      <w:r w:rsidR="002C46D6">
        <w:rPr>
          <w:rFonts w:ascii="Arial" w:eastAsia="Arial" w:hAnsi="Arial" w:cs="Arial"/>
        </w:rPr>
        <w:t xml:space="preserve">System </w:t>
      </w:r>
      <w:r>
        <w:rPr>
          <w:rFonts w:ascii="Arial" w:eastAsia="Arial" w:hAnsi="Arial" w:cs="Arial"/>
        </w:rPr>
        <w:t xml:space="preserve">data usage (GByte), InnoDB buffer pool read cache hit ratio, </w:t>
      </w:r>
      <w:r w:rsidR="002C46D6">
        <w:rPr>
          <w:rFonts w:ascii="Arial" w:eastAsia="Arial" w:hAnsi="Arial" w:cs="Arial"/>
        </w:rPr>
        <w:t xml:space="preserve">Use </w:t>
      </w:r>
      <w:r>
        <w:rPr>
          <w:rFonts w:ascii="Arial" w:eastAsia="Arial" w:hAnsi="Arial" w:cs="Arial"/>
        </w:rPr>
        <w:t xml:space="preserve">rate, </w:t>
      </w:r>
      <w:r w:rsidR="002C46D6">
        <w:rPr>
          <w:rFonts w:ascii="Arial" w:eastAsia="Arial" w:hAnsi="Arial" w:cs="Arial"/>
        </w:rPr>
        <w:t xml:space="preserve">Dirty </w:t>
      </w:r>
      <w:r>
        <w:rPr>
          <w:rFonts w:ascii="Arial" w:eastAsia="Arial" w:hAnsi="Arial" w:cs="Arial"/>
        </w:rPr>
        <w:t xml:space="preserve">block ratio (%), </w:t>
      </w:r>
      <w:r w:rsidR="002C46D6">
        <w:rPr>
          <w:rFonts w:ascii="Arial" w:eastAsia="Arial" w:hAnsi="Arial" w:cs="Arial"/>
        </w:rPr>
        <w:t xml:space="preserve">Log </w:t>
      </w:r>
      <w:r>
        <w:rPr>
          <w:rFonts w:ascii="Arial" w:eastAsia="Arial" w:hAnsi="Arial" w:cs="Arial"/>
        </w:rPr>
        <w:t xml:space="preserve">file usage (GByte), </w:t>
      </w:r>
      <w:r w:rsidR="002C46D6">
        <w:rPr>
          <w:rFonts w:ascii="Arial" w:eastAsia="Arial" w:hAnsi="Arial" w:cs="Arial"/>
        </w:rPr>
        <w:t>Read</w:t>
      </w:r>
      <w:r>
        <w:rPr>
          <w:rFonts w:ascii="Arial" w:eastAsia="Arial" w:hAnsi="Arial" w:cs="Arial"/>
        </w:rPr>
        <w:t xml:space="preserve">-write amount of InnoDB (KB), InnoDB buffer reads (times), InnoDB log read and write, fsync (times), COMDML (times/second), </w:t>
      </w:r>
      <w:r w:rsidR="002C46D6">
        <w:rPr>
          <w:rFonts w:ascii="Arial" w:eastAsia="Arial" w:hAnsi="Arial" w:cs="Arial"/>
        </w:rPr>
        <w:t xml:space="preserve">Instance </w:t>
      </w:r>
      <w:r>
        <w:rPr>
          <w:rFonts w:ascii="Arial" w:eastAsia="Arial" w:hAnsi="Arial" w:cs="Arial"/>
        </w:rPr>
        <w:t xml:space="preserve">input traffic per second, </w:t>
      </w:r>
      <w:r w:rsidR="002C46D6">
        <w:rPr>
          <w:rFonts w:ascii="Arial" w:eastAsia="Arial" w:hAnsi="Arial" w:cs="Arial"/>
        </w:rPr>
        <w:t xml:space="preserve">Instance </w:t>
      </w:r>
      <w:r>
        <w:rPr>
          <w:rFonts w:ascii="Arial" w:eastAsia="Arial" w:hAnsi="Arial" w:cs="Arial"/>
        </w:rPr>
        <w:t xml:space="preserve">output traffic per second, </w:t>
      </w:r>
      <w:r w:rsidR="002C46D6">
        <w:rPr>
          <w:rFonts w:ascii="Arial" w:eastAsia="Arial" w:hAnsi="Arial" w:cs="Arial"/>
        </w:rPr>
        <w:t xml:space="preserve">Current </w:t>
      </w:r>
      <w:r>
        <w:rPr>
          <w:rFonts w:ascii="Arial" w:eastAsia="Arial" w:hAnsi="Arial" w:cs="Arial"/>
        </w:rPr>
        <w:t xml:space="preserve">active connection number, InnoDB read capacity per second, InnoDB write capacity per second, InnoDB read capacity to buffer pool per second, InnoDB write capacity to buffer pool per second, </w:t>
      </w:r>
      <w:r w:rsidR="002C46D6">
        <w:rPr>
          <w:rFonts w:ascii="Arial" w:eastAsia="Arial" w:hAnsi="Arial" w:cs="Arial"/>
        </w:rPr>
        <w:t xml:space="preserve">Physical </w:t>
      </w:r>
      <w:r>
        <w:rPr>
          <w:rFonts w:ascii="Arial" w:eastAsia="Arial" w:hAnsi="Arial" w:cs="Arial"/>
        </w:rPr>
        <w:t>write times of InnoDB log, fsync write times per second of InnoDB log</w:t>
      </w: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Account Management: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 xml:space="preserve">Create an account;  Database </w:t>
      </w:r>
      <w:r w:rsidR="00053F59">
        <w:rPr>
          <w:rFonts w:ascii="Arial" w:eastAsia="Arial" w:hAnsi="Arial" w:cs="Arial"/>
        </w:rPr>
        <w:t>account</w:t>
      </w:r>
      <w:r>
        <w:rPr>
          <w:rFonts w:ascii="Arial" w:eastAsia="Arial" w:hAnsi="Arial" w:cs="Arial"/>
        </w:rPr>
        <w:t xml:space="preserve">: Account only supports </w:t>
      </w:r>
      <w:r w:rsidR="00E56646">
        <w:rPr>
          <w:rFonts w:ascii="Arial" w:eastAsia="Arial" w:hAnsi="Arial" w:cs="Arial"/>
        </w:rPr>
        <w:t>numbers</w:t>
      </w:r>
      <w:r>
        <w:rPr>
          <w:rFonts w:ascii="Arial" w:eastAsia="Arial" w:hAnsi="Arial" w:cs="Arial"/>
        </w:rPr>
        <w:t xml:space="preserve">, </w:t>
      </w:r>
      <w:r w:rsidR="00216E53">
        <w:rPr>
          <w:rFonts w:ascii="Arial" w:eastAsia="Arial" w:hAnsi="Arial" w:cs="Arial"/>
        </w:rPr>
        <w:t>upper-case and lower-case letters</w:t>
      </w:r>
      <w:r>
        <w:rPr>
          <w:rFonts w:ascii="Arial" w:eastAsia="Arial" w:hAnsi="Arial" w:cs="Arial"/>
        </w:rPr>
        <w:t xml:space="preserve"> and English underline "_", no more than 16 characters;  Password: Password must contain and only supports </w:t>
      </w:r>
      <w:r w:rsidR="00216E53">
        <w:rPr>
          <w:rFonts w:ascii="Arial" w:eastAsia="Arial" w:hAnsi="Arial" w:cs="Arial"/>
        </w:rPr>
        <w:t>upper-case and lower-case letters</w:t>
      </w:r>
      <w:r>
        <w:rPr>
          <w:rFonts w:ascii="Arial" w:eastAsia="Arial" w:hAnsi="Arial" w:cs="Arial"/>
        </w:rPr>
        <w:t xml:space="preserve"> as well as </w:t>
      </w:r>
      <w:r w:rsidR="00E56646">
        <w:rPr>
          <w:rFonts w:ascii="Arial" w:eastAsia="Arial" w:hAnsi="Arial" w:cs="Arial"/>
        </w:rPr>
        <w:t>numbers</w:t>
      </w:r>
      <w:r>
        <w:rPr>
          <w:rFonts w:ascii="Arial" w:eastAsia="Arial" w:hAnsi="Arial" w:cs="Arial"/>
        </w:rPr>
        <w:t xml:space="preserve">, no less than 8 characters and no more than 16 characters; Please input the password again; Authorization of database; Database that may be authorized; Authorized database; Read and write access to all data; Read-only for all data; Reset password; Modify permission; Delete account; Confirm to delete account?; System reserved keywords  Please check; Account only supports </w:t>
      </w:r>
      <w:r w:rsidR="00E56646">
        <w:rPr>
          <w:rFonts w:ascii="Arial" w:eastAsia="Arial" w:hAnsi="Arial" w:cs="Arial"/>
        </w:rPr>
        <w:t>numbers</w:t>
      </w:r>
      <w:r>
        <w:rPr>
          <w:rFonts w:ascii="Arial" w:eastAsia="Arial" w:hAnsi="Arial" w:cs="Arial"/>
        </w:rPr>
        <w:t xml:space="preserve">, </w:t>
      </w:r>
      <w:r w:rsidR="00216E53">
        <w:rPr>
          <w:rFonts w:ascii="Arial" w:eastAsia="Arial" w:hAnsi="Arial" w:cs="Arial"/>
        </w:rPr>
        <w:t>upper-case and lower-case letters</w:t>
      </w:r>
      <w:r>
        <w:rPr>
          <w:rFonts w:ascii="Arial" w:eastAsia="Arial" w:hAnsi="Arial" w:cs="Arial"/>
        </w:rPr>
        <w:t xml:space="preserve"> and English underline "_", no more than 16 characters; Account cannot be blank; The length of account cannot be more than 16 characters; "-" character in the account cannot be continuous; Password cannot be blank; The length of password cannot be less than 8 characters and no more than 16 characters; Password must contain and only supports </w:t>
      </w:r>
      <w:r w:rsidR="00216E53">
        <w:rPr>
          <w:rFonts w:ascii="Arial" w:eastAsia="Arial" w:hAnsi="Arial" w:cs="Arial"/>
        </w:rPr>
        <w:t>upper-case and lower-case letters</w:t>
      </w:r>
      <w:r>
        <w:rPr>
          <w:rFonts w:ascii="Arial" w:eastAsia="Arial" w:hAnsi="Arial" w:cs="Arial"/>
        </w:rPr>
        <w:t xml:space="preserve"> as well as </w:t>
      </w:r>
      <w:r w:rsidR="00E56646">
        <w:rPr>
          <w:rFonts w:ascii="Arial" w:eastAsia="Arial" w:hAnsi="Arial" w:cs="Arial"/>
        </w:rPr>
        <w:t>numbers</w:t>
      </w:r>
      <w:r>
        <w:rPr>
          <w:rFonts w:ascii="Arial" w:eastAsia="Arial" w:hAnsi="Arial" w:cs="Arial"/>
        </w:rPr>
        <w:t xml:space="preserve">; </w:t>
      </w:r>
      <w:r w:rsidR="00862AD7" w:rsidRPr="00862AD7">
        <w:rPr>
          <w:rFonts w:ascii="Arial" w:eastAsia="Arial" w:hAnsi="Arial" w:cs="Arial"/>
        </w:rPr>
        <w:t>Passwords input the two times are consistent</w:t>
      </w:r>
      <w:r>
        <w:rPr>
          <w:rFonts w:ascii="Arial" w:eastAsia="Arial" w:hAnsi="Arial" w:cs="Arial"/>
        </w:rPr>
        <w:t>; Modifying permission failed; Request failed; Creating account failed; Deleting account failed; Please try again later; No database account now</w:t>
      </w:r>
    </w:p>
    <w:p w:rsidR="00047F49" w:rsidRPr="00365BA5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Database Management: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Create a database; Name; Character set; Associate an account; Actions; Database name; The name only supports </w:t>
      </w:r>
      <w:r w:rsidR="00E56646">
        <w:rPr>
          <w:rFonts w:ascii="Arial" w:eastAsia="Arial" w:hAnsi="Arial" w:cs="Arial"/>
        </w:rPr>
        <w:t>numbers</w:t>
      </w:r>
      <w:r>
        <w:rPr>
          <w:rFonts w:ascii="Arial" w:eastAsia="Arial" w:hAnsi="Arial" w:cs="Arial"/>
        </w:rPr>
        <w:t xml:space="preserve">, </w:t>
      </w:r>
      <w:r w:rsidR="00216E53">
        <w:rPr>
          <w:rFonts w:ascii="Arial" w:eastAsia="Arial" w:hAnsi="Arial" w:cs="Arial"/>
        </w:rPr>
        <w:t>upper-case and lower-case letters</w:t>
      </w:r>
      <w:r>
        <w:rPr>
          <w:rFonts w:ascii="Arial" w:eastAsia="Arial" w:hAnsi="Arial" w:cs="Arial"/>
        </w:rPr>
        <w:t xml:space="preserve"> and English underline, no less than 2 characters and no more than 32 characters; Character set; Delete database; Notification; Please select; Confirm to delete database; Delete database; Database name cannot be </w:t>
      </w:r>
      <w:r w:rsidR="00E17392">
        <w:rPr>
          <w:rFonts w:ascii="Arial" w:eastAsia="Arial" w:hAnsi="Arial" w:cs="Arial"/>
        </w:rPr>
        <w:t>null</w:t>
      </w:r>
      <w:r>
        <w:rPr>
          <w:rFonts w:ascii="Arial" w:eastAsia="Arial" w:hAnsi="Arial" w:cs="Arial"/>
        </w:rPr>
        <w:t xml:space="preserve">; Database name shall be no less than 2 characters and no more than 32 characters; Database name only supports </w:t>
      </w:r>
      <w:r w:rsidR="00E56646">
        <w:rPr>
          <w:rFonts w:ascii="Arial" w:eastAsia="Arial" w:hAnsi="Arial" w:cs="Arial"/>
        </w:rPr>
        <w:t>numbers</w:t>
      </w:r>
      <w:r>
        <w:rPr>
          <w:rFonts w:ascii="Arial" w:eastAsia="Arial" w:hAnsi="Arial" w:cs="Arial"/>
        </w:rPr>
        <w:t xml:space="preserve">, </w:t>
      </w:r>
      <w:r w:rsidR="00216E53">
        <w:rPr>
          <w:rFonts w:ascii="Arial" w:eastAsia="Arial" w:hAnsi="Arial" w:cs="Arial"/>
        </w:rPr>
        <w:t>upper-case and lower-case letters</w:t>
      </w:r>
      <w:r>
        <w:rPr>
          <w:rFonts w:ascii="Arial" w:eastAsia="Arial" w:hAnsi="Arial" w:cs="Arial"/>
        </w:rPr>
        <w:t xml:space="preserve"> and English underline "_", rather than "__"; Creating database failed; Deleting database instance failed; No database now;</w:t>
      </w: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Backup Management: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Create backup; Backup name; Backup status; Backup type; Backup size; Creation </w:t>
      </w:r>
      <w:r w:rsidR="00053F59"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</w:rPr>
        <w:t xml:space="preserve">; Create based on backup; Recover task based on backup; Download; Name only supports </w:t>
      </w:r>
      <w:r w:rsidR="00E56646">
        <w:rPr>
          <w:rFonts w:ascii="Arial" w:eastAsia="Arial" w:hAnsi="Arial" w:cs="Arial"/>
        </w:rPr>
        <w:t>numbers</w:t>
      </w:r>
      <w:r>
        <w:rPr>
          <w:rFonts w:ascii="Arial" w:eastAsia="Arial" w:hAnsi="Arial" w:cs="Arial"/>
        </w:rPr>
        <w:t xml:space="preserve">, </w:t>
      </w:r>
      <w:r w:rsidR="00216E53">
        <w:rPr>
          <w:rFonts w:ascii="Arial" w:eastAsia="Arial" w:hAnsi="Arial" w:cs="Arial"/>
        </w:rPr>
        <w:t>upper-case and lower-case letters</w:t>
      </w:r>
      <w:r>
        <w:rPr>
          <w:rFonts w:ascii="Arial" w:eastAsia="Arial" w:hAnsi="Arial" w:cs="Arial"/>
        </w:rPr>
        <w:t xml:space="preserve"> and English underline "_", no less than 2 characters and no more than 32 characters; Automatic backup; Manual backup; Name; Record </w:t>
      </w:r>
      <w:r w:rsidR="00E17392">
        <w:rPr>
          <w:rFonts w:ascii="Arial" w:eastAsia="Arial" w:hAnsi="Arial" w:cs="Arial"/>
        </w:rPr>
        <w:t>start</w:t>
      </w:r>
      <w:r>
        <w:rPr>
          <w:rFonts w:ascii="Arial" w:eastAsia="Arial" w:hAnsi="Arial" w:cs="Arial"/>
        </w:rPr>
        <w:t xml:space="preserve"> time; Record </w:t>
      </w:r>
      <w:r w:rsidR="00E17392">
        <w:rPr>
          <w:rFonts w:ascii="Arial" w:eastAsia="Arial" w:hAnsi="Arial" w:cs="Arial"/>
        </w:rPr>
        <w:t>end</w:t>
      </w:r>
      <w:r>
        <w:rPr>
          <w:rFonts w:ascii="Arial" w:eastAsia="Arial" w:hAnsi="Arial" w:cs="Arial"/>
        </w:rPr>
        <w:t xml:space="preserve"> time; Binlog size; Upload Binlog by one click; Valid period of intranet and extranet address is 24h; English quotation marks are required for URL when using wget to download; You are suggested to download via the intranet address if the virtual machine is in the same region as the cloud database. Intranet address; Extranet address; Local download; Backup policy; Modification policy; Automatic backup cycle: once a day; Automatic back up time; Binlog backup: enabled; Days of reservation: 7 days; Automatic backup time; Confirm to delete backup; Recover based on backup; Cover current database data based on selected backup; All data generated after creating back up will be lost so you are suggested to back up data before this action.; You are suggested to use [Create based on backup] function first; Create database for pay by configuration and confirm whether the backup data is the data you need; Confirm to cover the current database data with the selected backup?; Valid period of intranet and extranet address is 24h; English quotation marks are required for URL when using wget to download; You are suggested to download via the intranet address if the virtual machine is in the same region as the cloud database; Reproduction succeeded; Intranet address; Extranet address; Local download; Modifying backup policy failed, please try again later; No back up now; No Binlog data now; Submitting recovery tasks based on backup failed, please try again later,</w:t>
      </w: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Read-only Instance Management: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Add read-only instance; Instance ID; Status; </w:t>
      </w:r>
      <w:r w:rsidRPr="006838CA">
        <w:rPr>
          <w:rFonts w:ascii="Arial" w:eastAsia="Arial" w:hAnsi="Arial" w:cs="Arial"/>
        </w:rPr>
        <w:t xml:space="preserve">Creation </w:t>
      </w:r>
      <w:r w:rsidR="00053F59">
        <w:rPr>
          <w:rFonts w:ascii="Arial" w:eastAsia="Arial" w:hAnsi="Arial" w:cs="Arial"/>
        </w:rPr>
        <w:t>t</w:t>
      </w:r>
      <w:r w:rsidR="00053F59" w:rsidRPr="006838CA">
        <w:rPr>
          <w:rFonts w:ascii="Arial" w:eastAsia="Arial" w:hAnsi="Arial" w:cs="Arial"/>
        </w:rPr>
        <w:t>ime</w:t>
      </w:r>
      <w:r w:rsidRPr="006838CA">
        <w:rPr>
          <w:rFonts w:ascii="Arial" w:eastAsia="Arial" w:hAnsi="Arial" w:cs="Arial"/>
        </w:rPr>
        <w:t xml:space="preserve">; Domain </w:t>
      </w:r>
      <w:r w:rsidR="00053F59">
        <w:rPr>
          <w:rFonts w:ascii="Arial" w:eastAsia="Arial" w:hAnsi="Arial" w:cs="Arial"/>
        </w:rPr>
        <w:t>n</w:t>
      </w:r>
      <w:r w:rsidR="00053F59" w:rsidRPr="006838CA">
        <w:rPr>
          <w:rFonts w:ascii="Arial" w:eastAsia="Arial" w:hAnsi="Arial" w:cs="Arial"/>
        </w:rPr>
        <w:t>ame</w:t>
      </w:r>
      <w:r w:rsidRPr="006838CA">
        <w:rPr>
          <w:rFonts w:ascii="Arial" w:eastAsia="Arial" w:hAnsi="Arial" w:cs="Arial"/>
        </w:rPr>
        <w:t xml:space="preserve">; Availability </w:t>
      </w:r>
      <w:r w:rsidR="00365BA5">
        <w:rPr>
          <w:rFonts w:ascii="Arial" w:eastAsia="Arial" w:hAnsi="Arial" w:cs="Arial"/>
        </w:rPr>
        <w:t>z</w:t>
      </w:r>
      <w:r w:rsidR="00365BA5" w:rsidRPr="006838CA">
        <w:rPr>
          <w:rFonts w:ascii="Arial" w:eastAsia="Arial" w:hAnsi="Arial" w:cs="Arial"/>
        </w:rPr>
        <w:t>one</w:t>
      </w:r>
      <w:r w:rsidRPr="006838CA">
        <w:rPr>
          <w:rFonts w:ascii="Arial" w:eastAsia="Arial" w:hAnsi="Arial" w:cs="Arial"/>
        </w:rPr>
        <w:t>;</w:t>
      </w:r>
      <w:r>
        <w:rPr>
          <w:rFonts w:ascii="Arial" w:eastAsia="Arial" w:hAnsi="Arial" w:cs="Arial"/>
        </w:rPr>
        <w:t xml:space="preserve"> Actions; Support up to 8 read-only instances; Delete read-only instance; Confirm to delete read-only instance; </w:t>
      </w:r>
      <w:r w:rsidRPr="006838CA">
        <w:rPr>
          <w:rFonts w:ascii="Arial" w:eastAsia="Arial" w:hAnsi="Arial" w:cs="Arial"/>
        </w:rPr>
        <w:t xml:space="preserve">Read-only </w:t>
      </w:r>
      <w:r w:rsidR="00053F59">
        <w:rPr>
          <w:rFonts w:ascii="Arial" w:eastAsia="Arial" w:hAnsi="Arial" w:cs="Arial"/>
        </w:rPr>
        <w:t>i</w:t>
      </w:r>
      <w:r w:rsidR="00053F59" w:rsidRPr="006838CA">
        <w:rPr>
          <w:rFonts w:ascii="Arial" w:eastAsia="Arial" w:hAnsi="Arial" w:cs="Arial"/>
        </w:rPr>
        <w:t xml:space="preserve">nstance </w:t>
      </w:r>
      <w:r w:rsidR="00053F59">
        <w:rPr>
          <w:rFonts w:ascii="Arial" w:eastAsia="Arial" w:hAnsi="Arial" w:cs="Arial"/>
        </w:rPr>
        <w:t>i</w:t>
      </w:r>
      <w:r w:rsidR="00053F59" w:rsidRPr="006838CA">
        <w:rPr>
          <w:rFonts w:ascii="Arial" w:eastAsia="Arial" w:hAnsi="Arial" w:cs="Arial"/>
        </w:rPr>
        <w:t>nformation</w:t>
      </w:r>
      <w:r w:rsidRPr="006838CA">
        <w:rPr>
          <w:rFonts w:ascii="Arial" w:eastAsia="Arial" w:hAnsi="Arial" w:cs="Arial"/>
        </w:rPr>
        <w:t xml:space="preserve">; Database </w:t>
      </w:r>
      <w:r w:rsidR="00053F59">
        <w:rPr>
          <w:rFonts w:ascii="Arial" w:eastAsia="Arial" w:hAnsi="Arial" w:cs="Arial"/>
        </w:rPr>
        <w:t>t</w:t>
      </w:r>
      <w:r w:rsidR="00053F59" w:rsidRPr="006838CA">
        <w:rPr>
          <w:rFonts w:ascii="Arial" w:eastAsia="Arial" w:hAnsi="Arial" w:cs="Arial"/>
        </w:rPr>
        <w:t>ype</w:t>
      </w:r>
      <w:r w:rsidRPr="006838CA">
        <w:rPr>
          <w:rFonts w:ascii="Arial" w:eastAsia="Arial" w:hAnsi="Arial" w:cs="Arial"/>
        </w:rPr>
        <w:t>;</w:t>
      </w:r>
      <w:r>
        <w:rPr>
          <w:rFonts w:ascii="Arial" w:eastAsia="Arial" w:hAnsi="Arial" w:cs="Arial"/>
        </w:rPr>
        <w:t xml:space="preserve"> Version; Specification; Storage </w:t>
      </w:r>
      <w:r w:rsidR="00053F59">
        <w:rPr>
          <w:rFonts w:ascii="Arial" w:eastAsia="Arial" w:hAnsi="Arial" w:cs="Arial"/>
        </w:rPr>
        <w:t>space</w:t>
      </w:r>
      <w:r>
        <w:rPr>
          <w:rFonts w:ascii="Arial" w:eastAsia="Arial" w:hAnsi="Arial" w:cs="Arial"/>
        </w:rPr>
        <w:t xml:space="preserve">; Billing </w:t>
      </w:r>
      <w:r w:rsidR="00053F59">
        <w:rPr>
          <w:rFonts w:ascii="Arial" w:eastAsia="Arial" w:hAnsi="Arial" w:cs="Arial"/>
        </w:rPr>
        <w:t>type</w:t>
      </w:r>
      <w:r>
        <w:rPr>
          <w:rFonts w:ascii="Arial" w:eastAsia="Arial" w:hAnsi="Arial" w:cs="Arial"/>
        </w:rPr>
        <w:t>; Confirm to reboot read-only instance; Availability Zone A; Availability Zone B; No read-only instances now; Instance is overdue, and reboot action is not supported; Reboot task submission failed, please try again later; Up to 8 read-only instances are supported, and additional 7 instances may be created; There are totally 4092 Subnet Ips, and remaining 4072 are available,</w:t>
      </w:r>
    </w:p>
    <w:p w:rsidR="00047F49" w:rsidRPr="00365BA5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Performance Optimization: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6838CA">
        <w:rPr>
          <w:rFonts w:ascii="Arial" w:eastAsia="Arial" w:hAnsi="Arial" w:cs="Arial"/>
        </w:rPr>
        <w:t>Slow log statistics; Slow log details; Select time range;</w:t>
      </w:r>
      <w:r>
        <w:rPr>
          <w:rFonts w:ascii="Arial" w:eastAsia="Arial" w:hAnsi="Arial" w:cs="Arial"/>
        </w:rPr>
        <w:t xml:space="preserve"> </w:t>
      </w:r>
      <w:r w:rsidRPr="006838CA">
        <w:rPr>
          <w:rFonts w:ascii="Arial" w:eastAsia="Arial" w:hAnsi="Arial" w:cs="Arial"/>
        </w:rPr>
        <w:t>Statistics time; Database name</w:t>
      </w:r>
      <w:r>
        <w:rPr>
          <w:rFonts w:ascii="Arial" w:eastAsia="Arial" w:hAnsi="Arial" w:cs="Arial"/>
        </w:rPr>
        <w:t xml:space="preserve">; SQL statement; Execution details; Lock duration; Scan line number; Return line number; No slow log statistics information now; Search; All databases; Execution </w:t>
      </w:r>
      <w:r w:rsidR="00E17392">
        <w:rPr>
          <w:rFonts w:ascii="Arial" w:eastAsia="Arial" w:hAnsi="Arial" w:cs="Arial"/>
        </w:rPr>
        <w:t>start time</w:t>
      </w:r>
      <w:r>
        <w:rPr>
          <w:rFonts w:ascii="Arial" w:eastAsia="Arial" w:hAnsi="Arial" w:cs="Arial"/>
        </w:rPr>
        <w:t>; Execution duration; Total execution duration; Total execution times; Maximum execution duration; Total lock duration; Maximum lock duration; Total scan line number; Maximum scan line number; Total return line number; Maximum return line number; Illegal data format or date exceeding the limited scope. Do you need to cancel it</w:t>
      </w:r>
      <w:proofErr w:type="gramStart"/>
      <w:r>
        <w:rPr>
          <w:rFonts w:ascii="Arial" w:eastAsia="Arial" w:hAnsi="Arial" w:cs="Arial"/>
        </w:rPr>
        <w:t>?;</w:t>
      </w:r>
      <w:proofErr w:type="gramEnd"/>
      <w:r>
        <w:rPr>
          <w:rFonts w:ascii="Arial" w:eastAsia="Arial" w:hAnsi="Arial" w:cs="Arial"/>
        </w:rPr>
        <w:t xml:space="preserve"> No detailed slow log information now;</w:t>
      </w: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Security Management: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Edit; Allowed IP list; Edit white list; Edit method; Text edit; Secondary virtual machine selection; Assigned IP address: </w:t>
      </w:r>
      <w:proofErr w:type="gramStart"/>
      <w:r>
        <w:rPr>
          <w:rFonts w:ascii="Arial" w:eastAsia="Arial" w:hAnsi="Arial" w:cs="Arial"/>
        </w:rPr>
        <w:t>192.168.0.1  access</w:t>
      </w:r>
      <w:proofErr w:type="gramEnd"/>
      <w:r>
        <w:rPr>
          <w:rFonts w:ascii="Arial" w:eastAsia="Arial" w:hAnsi="Arial" w:cs="Arial"/>
        </w:rPr>
        <w:t xml:space="preserve"> of IP address 192.168.0.1 is allowed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Assigned IP segment: 192.168.0.0/24 (access of 192.168.0.1 to 192.168.0.255 is allowed)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Multiple IP settings shall be separated by English comma or carriage return interval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White list including 0.0.0.0/0 represents that all addresses are allowed for access. Please consider carefully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Only the </w:t>
      </w:r>
      <w:ins w:id="1" w:author="Dylan" w:date="2019-01-05T18:54:00Z">
        <w:r w:rsidR="00E17392" w:rsidRPr="001713E9">
          <w:rPr>
            <w:rFonts w:ascii="Calibri" w:eastAsia="宋体" w:hAnsi="Calibri" w:cs="宋体"/>
            <w:color w:val="000000"/>
            <w:kern w:val="0"/>
            <w:sz w:val="22"/>
          </w:rPr>
          <w:t>Virtual Machines</w:t>
        </w:r>
      </w:ins>
      <w:r>
        <w:rPr>
          <w:rFonts w:ascii="Arial" w:eastAsia="Arial" w:hAnsi="Arial" w:cs="Arial"/>
        </w:rPr>
        <w:t xml:space="preserve"> in the VPC </w:t>
      </w:r>
      <w:r w:rsidR="00E17392">
        <w:rPr>
          <w:rFonts w:ascii="Arial" w:eastAsia="Arial" w:hAnsi="Arial" w:cs="Arial"/>
        </w:rPr>
        <w:t>are</w:t>
      </w:r>
      <w:r>
        <w:rPr>
          <w:rFonts w:ascii="Arial" w:eastAsia="Arial" w:hAnsi="Arial" w:cs="Arial"/>
        </w:rPr>
        <w:t xml:space="preserve"> listed here; Additional 49 white lists may be added; White list setting; There must be at least one IP or IP segment in a white list; White list supports up to 50 Ips or IP segments; Submitted data include illegal IP(s) or IP segment(s), please check before submit again;</w:t>
      </w: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Action Items: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Enable the high security mode; Disable the high security mode; Create based on time point; Enable extranet access; Disable extranet access; Standard mode has short response time, but has no SQL audit and block capability; High security mode; High security mode has the SQL audit and block capability, but may increase certain response time; Original database configuration; Upgrade configuration only aims at primary instances, and read-only instances are not supported temporally; Storage space; Specification; Billing type; Cost; Total; Pay now; Expiration time; Confirm to enable high security mode; High security mode has the SQL audit and block capability, but may increase certain response time; Confirm to disable high security mode; Disabling high security mode will cause losing the SQL audit and block capability, but the response time will be shortened; Confirm to delete cloud database; The instance shall be deleted if it has transregional backup synchronization service; Confirm to reboot cloud database &amp;nbsp;RDS; The selected configuration is the same as the current configuration; Calculating; Deleting task submission failed, please try again later;</w:t>
      </w: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Creating Page: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Monthly </w:t>
      </w:r>
      <w:r w:rsidR="00053F59">
        <w:rPr>
          <w:rFonts w:ascii="Arial" w:eastAsia="Arial" w:hAnsi="Arial" w:cs="Arial"/>
        </w:rPr>
        <w:t>package</w:t>
      </w:r>
      <w:r>
        <w:rPr>
          <w:rFonts w:ascii="Arial" w:eastAsia="Arial" w:hAnsi="Arial" w:cs="Arial"/>
        </w:rPr>
        <w:t xml:space="preserve">; Pay </w:t>
      </w:r>
      <w:r w:rsidR="00053F59">
        <w:rPr>
          <w:rFonts w:ascii="Arial" w:eastAsia="Arial" w:hAnsi="Arial" w:cs="Arial"/>
        </w:rPr>
        <w:t>by configuration</w:t>
      </w:r>
      <w:r>
        <w:rPr>
          <w:rFonts w:ascii="Arial" w:eastAsia="Arial" w:hAnsi="Arial" w:cs="Arial"/>
        </w:rPr>
        <w:t xml:space="preserve">; Region; Specification; Database type; Version; Storage space; Virtual </w:t>
      </w:r>
      <w:r w:rsidR="00053F59">
        <w:rPr>
          <w:rFonts w:ascii="Arial" w:eastAsia="Arial" w:hAnsi="Arial" w:cs="Arial"/>
        </w:rPr>
        <w:t>private cloud</w:t>
      </w:r>
      <w:r>
        <w:rPr>
          <w:rFonts w:ascii="Arial" w:eastAsia="Arial" w:hAnsi="Arial" w:cs="Arial"/>
        </w:rPr>
        <w:t xml:space="preserve">; Select network; You may create a new virtual private cloud or a new subnet with the console. You may click to refresh if you cannot find the newly created virtual private cloud; Deployment method; Deployment of multiple availability zone; Whether the backup copies of assigned database instance are deployed in another availability zone; Select availability zone; Basic information; Instance name; Name only supports </w:t>
      </w:r>
      <w:r w:rsidR="00E56646">
        <w:rPr>
          <w:rFonts w:ascii="Arial" w:eastAsia="Arial" w:hAnsi="Arial" w:cs="Arial"/>
        </w:rPr>
        <w:t>numbers</w:t>
      </w:r>
      <w:r>
        <w:rPr>
          <w:rFonts w:ascii="Arial" w:eastAsia="Arial" w:hAnsi="Arial" w:cs="Arial"/>
        </w:rPr>
        <w:t xml:space="preserve">, </w:t>
      </w:r>
      <w:r w:rsidR="00216E53">
        <w:rPr>
          <w:rFonts w:ascii="Arial" w:eastAsia="Arial" w:hAnsi="Arial" w:cs="Arial"/>
        </w:rPr>
        <w:t>lower-case letters</w:t>
      </w:r>
      <w:r>
        <w:rPr>
          <w:rFonts w:ascii="Arial" w:eastAsia="Arial" w:hAnsi="Arial" w:cs="Arial"/>
        </w:rPr>
        <w:t xml:space="preserve">, Chinese and English underline, no less than 2 characters and no more than 32 characters; Database name; Name only supports </w:t>
      </w:r>
      <w:r w:rsidR="00E56646">
        <w:rPr>
          <w:rFonts w:ascii="Arial" w:eastAsia="Arial" w:hAnsi="Arial" w:cs="Arial"/>
        </w:rPr>
        <w:t>numbers</w:t>
      </w:r>
      <w:r>
        <w:rPr>
          <w:rFonts w:ascii="Arial" w:eastAsia="Arial" w:hAnsi="Arial" w:cs="Arial"/>
        </w:rPr>
        <w:t xml:space="preserve">, </w:t>
      </w:r>
      <w:r w:rsidR="00216E53">
        <w:rPr>
          <w:rFonts w:ascii="Arial" w:eastAsia="Arial" w:hAnsi="Arial" w:cs="Arial"/>
        </w:rPr>
        <w:t>lower-case letters</w:t>
      </w:r>
      <w:r>
        <w:rPr>
          <w:rFonts w:ascii="Arial" w:eastAsia="Arial" w:hAnsi="Arial" w:cs="Arial"/>
        </w:rPr>
        <w:t xml:space="preserve"> and English underline, no less than 2 characters and no more than 32 characters; Database account; Account </w:t>
      </w:r>
      <w:r w:rsidR="00E56646">
        <w:rPr>
          <w:rFonts w:ascii="Arial" w:eastAsia="Arial" w:hAnsi="Arial" w:cs="Arial"/>
        </w:rPr>
        <w:t>numbers</w:t>
      </w:r>
      <w:r>
        <w:rPr>
          <w:rFonts w:ascii="Arial" w:eastAsia="Arial" w:hAnsi="Arial" w:cs="Arial"/>
        </w:rPr>
        <w:t xml:space="preserve">, </w:t>
      </w:r>
      <w:r w:rsidR="00216E53">
        <w:rPr>
          <w:rFonts w:ascii="Arial" w:eastAsia="Arial" w:hAnsi="Arial" w:cs="Arial"/>
        </w:rPr>
        <w:t>upper-case and lower-case letters</w:t>
      </w:r>
      <w:r>
        <w:rPr>
          <w:rFonts w:ascii="Arial" w:eastAsia="Arial" w:hAnsi="Arial" w:cs="Arial"/>
        </w:rPr>
        <w:t xml:space="preserve"> and English underline "_", no more than 16 characters; Password; Password must contain and only supports </w:t>
      </w:r>
      <w:r w:rsidR="00216E53">
        <w:rPr>
          <w:rFonts w:ascii="Arial" w:eastAsia="Arial" w:hAnsi="Arial" w:cs="Arial"/>
        </w:rPr>
        <w:t>upper-case and lower-case letters</w:t>
      </w:r>
      <w:r>
        <w:rPr>
          <w:rFonts w:ascii="Arial" w:eastAsia="Arial" w:hAnsi="Arial" w:cs="Arial"/>
        </w:rPr>
        <w:t xml:space="preserve"> as well as </w:t>
      </w:r>
      <w:r w:rsidR="00E56646">
        <w:rPr>
          <w:rFonts w:ascii="Arial" w:eastAsia="Arial" w:hAnsi="Arial" w:cs="Arial"/>
        </w:rPr>
        <w:t>numbers</w:t>
      </w:r>
      <w:r>
        <w:rPr>
          <w:rFonts w:ascii="Arial" w:eastAsia="Arial" w:hAnsi="Arial" w:cs="Arial"/>
        </w:rPr>
        <w:t xml:space="preserve">, no less than 8 characters and no more than 16 characters; Confirm password; </w:t>
      </w:r>
      <w:r w:rsidR="00EF0F18">
        <w:rPr>
          <w:rFonts w:ascii="Arial" w:eastAsia="Arial" w:hAnsi="Arial" w:cs="Arial"/>
        </w:rPr>
        <w:t>B</w:t>
      </w:r>
      <w:r w:rsidR="00EF0F18">
        <w:rPr>
          <w:rFonts w:ascii="宋体" w:eastAsia="宋体" w:hAnsi="宋体" w:cs="Arial" w:hint="eastAsia"/>
        </w:rPr>
        <w:t>uy</w:t>
      </w:r>
      <w:r>
        <w:rPr>
          <w:rFonts w:ascii="Arial" w:eastAsia="Arial" w:hAnsi="Arial" w:cs="Arial"/>
        </w:rPr>
        <w:t xml:space="preserve">; Purchase duration; Selected configuration; Purchase now; 2012 enterprise version; SQL </w:t>
      </w:r>
      <w:r w:rsidR="00365BA5">
        <w:rPr>
          <w:rFonts w:ascii="Arial" w:eastAsia="Arial" w:hAnsi="Arial" w:cs="Arial"/>
        </w:rPr>
        <w:t xml:space="preserve">server </w:t>
      </w:r>
      <w:r>
        <w:rPr>
          <w:rFonts w:ascii="Arial" w:eastAsia="Arial" w:hAnsi="Arial" w:cs="Arial"/>
        </w:rPr>
        <w:t xml:space="preserve">instances are required to be in the same VPC with the </w:t>
      </w:r>
      <w:r w:rsidR="00EF0F18">
        <w:rPr>
          <w:rFonts w:ascii="Arial" w:eastAsia="Arial" w:hAnsi="Arial" w:cs="Arial"/>
        </w:rPr>
        <w:t>V</w:t>
      </w:r>
      <w:r>
        <w:rPr>
          <w:rFonts w:ascii="Arial" w:eastAsia="Arial" w:hAnsi="Arial" w:cs="Arial"/>
        </w:rPr>
        <w:t xml:space="preserve">irtual </w:t>
      </w:r>
      <w:r w:rsidR="00EF0F18"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>achine</w:t>
      </w:r>
      <w:r w:rsidR="00EF0F18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of accessed database, and the security group of the </w:t>
      </w:r>
      <w:r w:rsidR="00EF0F18">
        <w:rPr>
          <w:rFonts w:ascii="Arial" w:eastAsia="Arial" w:hAnsi="Arial" w:cs="Arial"/>
        </w:rPr>
        <w:t>Virtual Machines</w:t>
      </w:r>
      <w:r>
        <w:rPr>
          <w:rFonts w:ascii="Arial" w:eastAsia="Arial" w:hAnsi="Arial" w:cs="Arial"/>
        </w:rPr>
        <w:t xml:space="preserve"> turns on the 1433 port, please click to view the file;</w:t>
      </w: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Order Confirmation Page: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Order </w:t>
      </w:r>
      <w:r w:rsidR="00053F59">
        <w:rPr>
          <w:rFonts w:ascii="Arial" w:eastAsia="Arial" w:hAnsi="Arial" w:cs="Arial"/>
        </w:rPr>
        <w:t>confirmation</w:t>
      </w:r>
      <w:r>
        <w:rPr>
          <w:rFonts w:ascii="Arial" w:eastAsia="Arial" w:hAnsi="Arial" w:cs="Arial"/>
        </w:rPr>
        <w:t xml:space="preserve">; Payment </w:t>
      </w:r>
      <w:r w:rsidR="00053F59">
        <w:rPr>
          <w:rFonts w:ascii="Arial" w:eastAsia="Arial" w:hAnsi="Arial" w:cs="Arial"/>
        </w:rPr>
        <w:t>confirmation</w:t>
      </w:r>
      <w:r>
        <w:rPr>
          <w:rFonts w:ascii="Arial" w:eastAsia="Arial" w:hAnsi="Arial" w:cs="Arial"/>
        </w:rPr>
        <w:t xml:space="preserve">; Payment </w:t>
      </w:r>
      <w:r w:rsidR="00053F59">
        <w:rPr>
          <w:rFonts w:ascii="Arial" w:eastAsia="Arial" w:hAnsi="Arial" w:cs="Arial"/>
        </w:rPr>
        <w:t>completion</w:t>
      </w:r>
      <w:r>
        <w:rPr>
          <w:rFonts w:ascii="Arial" w:eastAsia="Arial" w:hAnsi="Arial" w:cs="Arial"/>
        </w:rPr>
        <w:t xml:space="preserve">; Product </w:t>
      </w:r>
      <w:r w:rsidR="00053F59">
        <w:rPr>
          <w:rFonts w:ascii="Arial" w:eastAsia="Arial" w:hAnsi="Arial" w:cs="Arial"/>
        </w:rPr>
        <w:t>type</w:t>
      </w:r>
      <w:r>
        <w:rPr>
          <w:rFonts w:ascii="Arial" w:eastAsia="Arial" w:hAnsi="Arial" w:cs="Arial"/>
        </w:rPr>
        <w:t xml:space="preserve">; Product </w:t>
      </w:r>
      <w:r w:rsidR="00053F59">
        <w:rPr>
          <w:rFonts w:ascii="Arial" w:eastAsia="Arial" w:hAnsi="Arial" w:cs="Arial"/>
        </w:rPr>
        <w:t>details</w:t>
      </w:r>
      <w:r>
        <w:rPr>
          <w:rFonts w:ascii="Arial" w:eastAsia="Arial" w:hAnsi="Arial" w:cs="Arial"/>
        </w:rPr>
        <w:t xml:space="preserve">; Billing </w:t>
      </w:r>
      <w:r w:rsidR="00053F59">
        <w:rPr>
          <w:rFonts w:ascii="Arial" w:eastAsia="Arial" w:hAnsi="Arial" w:cs="Arial"/>
        </w:rPr>
        <w:t>type</w:t>
      </w:r>
      <w:r>
        <w:rPr>
          <w:rFonts w:ascii="Arial" w:eastAsia="Arial" w:hAnsi="Arial" w:cs="Arial"/>
        </w:rPr>
        <w:t xml:space="preserve">; Purchase </w:t>
      </w:r>
      <w:r w:rsidR="00053F59">
        <w:rPr>
          <w:rFonts w:ascii="Arial" w:eastAsia="Arial" w:hAnsi="Arial" w:cs="Arial"/>
        </w:rPr>
        <w:t>duration</w:t>
      </w:r>
      <w:r>
        <w:rPr>
          <w:rFonts w:ascii="Arial" w:eastAsia="Arial" w:hAnsi="Arial" w:cs="Arial"/>
        </w:rPr>
        <w:t xml:space="preserve">; Count; Cost; Order </w:t>
      </w:r>
      <w:r w:rsidR="00365BA5">
        <w:rPr>
          <w:rFonts w:ascii="Arial" w:eastAsia="Arial" w:hAnsi="Arial" w:cs="Arial"/>
        </w:rPr>
        <w:t>amount</w:t>
      </w:r>
      <w:r>
        <w:rPr>
          <w:rFonts w:ascii="Arial" w:eastAsia="Arial" w:hAnsi="Arial" w:cs="Arial"/>
        </w:rPr>
        <w:t xml:space="preserve">; I have read and agreed with the </w:t>
      </w:r>
      <w:r>
        <w:rPr>
          <w:rFonts w:ascii="Arial" w:eastAsia="Arial" w:hAnsi="Arial" w:cs="Arial"/>
          <w:i/>
          <w:iCs/>
        </w:rPr>
        <w:t>Service Terms of RDS</w:t>
      </w:r>
      <w:r>
        <w:rPr>
          <w:rFonts w:ascii="Arial" w:eastAsia="Arial" w:hAnsi="Arial" w:cs="Arial"/>
        </w:rPr>
        <w:t xml:space="preserve">; </w:t>
      </w:r>
      <w:r w:rsidR="00885268" w:rsidRPr="00885268">
        <w:rPr>
          <w:rFonts w:ascii="Arial" w:eastAsia="Arial" w:hAnsi="Arial" w:cs="Arial"/>
        </w:rPr>
        <w:t xml:space="preserve">Amount </w:t>
      </w:r>
      <w:r w:rsidR="00365BA5">
        <w:rPr>
          <w:rFonts w:ascii="Arial" w:eastAsia="Arial" w:hAnsi="Arial" w:cs="Arial"/>
        </w:rPr>
        <w:t>p</w:t>
      </w:r>
      <w:r w:rsidR="00885268" w:rsidRPr="00885268">
        <w:rPr>
          <w:rFonts w:ascii="Arial" w:eastAsia="Arial" w:hAnsi="Arial" w:cs="Arial"/>
        </w:rPr>
        <w:t>ayable</w:t>
      </w:r>
      <w:r>
        <w:rPr>
          <w:rFonts w:ascii="Arial" w:eastAsia="Arial" w:hAnsi="Arial" w:cs="Arial"/>
        </w:rPr>
        <w:t>; Please read and check the service agreement;</w:t>
      </w: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SQLserver：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Primary node; Backup node; SQL </w:t>
      </w:r>
      <w:ins w:id="2" w:author="Dylan" w:date="2019-01-05T18:54:00Z">
        <w:r w:rsidR="00EF0F18" w:rsidRPr="001713E9">
          <w:rPr>
            <w:rFonts w:ascii="Calibri" w:eastAsia="宋体" w:hAnsi="Calibri" w:cs="宋体"/>
            <w:color w:val="000000"/>
            <w:kern w:val="0"/>
            <w:sz w:val="22"/>
          </w:rPr>
          <w:t>Server Help Documentation</w:t>
        </w:r>
      </w:ins>
      <w:r>
        <w:rPr>
          <w:rFonts w:ascii="Arial" w:eastAsia="Arial" w:hAnsi="Arial" w:cs="Arial"/>
        </w:rPr>
        <w:t>; Internal management account (connect); No database in "running" status, backup is not required;</w:t>
      </w:r>
    </w:p>
    <w:p w:rsidR="00047F49" w:rsidRPr="00365BA5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Cloud on Single Database: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Import Steps: 1. Generate and upload Key value; 2. Upload files with the tool (download the upload tool); 3. Start to import;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Generate upload order; Upload order; File name; Size; Upload finish time; File status; Import finish time; The database into which the files are imported must exist first, or be created first if it is absent. Backup import; Select the database into which the files are imported; Please add the name of files uploaded at the end of the generated order; Instance can only be imported in "running" status; Set as shared; Cancel sharing; Only one import action is allowed at one time; Files in processing are not allowed to be deleted; The database into which the files are imported must exist first, or be created first if it is absent; After import starts, target database will be covered, and all the original data will be lost, please confirm; Database recover mode; During confirming to create backup, the recovery mode of database is FULL mode; During confirming to create backup, the recovery mode of database must be FULL mode, or the recovery fails. For specific check and setting method, please view whether documents; Files are illegal, so cloud on single database failed, please try again; Setting as shared succeeded; Canceling sharing succeeded; Setting as shared failed; Canceling sharing failed;</w:t>
      </w: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Parameter Setting: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Edit parameter; Parameter name; Run parameter value; Modify parameter value; Parameter value modifiable; Reboot or not; Parameter value can be modified to [0,128-32767]; Modifying parameter succeeded; Modifying parameter failed; Parameter value cannot be blank; Only </w:t>
      </w:r>
      <w:r w:rsidR="00E56646">
        <w:rPr>
          <w:rFonts w:ascii="Arial" w:eastAsia="Arial" w:hAnsi="Arial" w:cs="Arial"/>
        </w:rPr>
        <w:t>number</w:t>
      </w:r>
      <w:r>
        <w:rPr>
          <w:rFonts w:ascii="Arial" w:eastAsia="Arial" w:hAnsi="Arial" w:cs="Arial"/>
        </w:rPr>
        <w:t xml:space="preserve"> is allowed;</w:t>
      </w: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Audit: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Audit setting; Enable or not; Audit file download; Audit file shall be saved for 6 months, and there is 0.5h latency for audit files in use; File name; Latest write time; File size; No audit data now; Edit policy; Recommended configuration is used, and 14 items are selected; Use recommended configuration; Not selected; Selected; Confirm to disable SQL audit function;</w:t>
      </w: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Performance Analysis: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The system only keep the relevant performance information from previous reboot, and it is suggested to regularly export and download data if long-term data are needed; Up to 100 latest records can be exported by file export; SQL performance statistics; SQL statement; Average execution time; Average CPU time; Execution times; Return line number; Logical reads; Logical writes; Physical reads; Previous execution time; Execution time is more than; Search results will be sorted in descending order based on "average execution time"; Return line number is more than; Search results will be sorted in descending order based on "return line number"; Execution times is more than; Search results will be sorted in descending order based on "execution times"; Average CPU time consumption is more than; Search results will be sorted in descending order based on "average CPU time"; average physical read times is more than; Search results will be sorted in descending order based on "physical reads"; average logical read times is more than; Search results will be sorted in descending order based on "logical reads"; average logical write times is more than; Search results will be sorted in descending order based on "logical writes"; No search statistic data now;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Index Performance Analysis: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Statistic dimension; List scan; Search results will be sorted in descending order based on "list scan times"; Database name; List name; Index name; Index size; List scan times; User update times; User search times; Previous scan time; Missing indexes and suggestions; Missing indexes and suggested use method may refer to "</w:t>
      </w:r>
      <w:r w:rsidR="00276DB1" w:rsidRPr="00276DB1">
        <w:rPr>
          <w:rFonts w:ascii="Calibri" w:eastAsia="宋体" w:hAnsi="Calibri" w:cs="宋体"/>
          <w:color w:val="000000"/>
          <w:kern w:val="0"/>
          <w:sz w:val="22"/>
        </w:rPr>
        <w:t xml:space="preserve"> </w:t>
      </w:r>
      <w:ins w:id="3" w:author="Dylan" w:date="2019-01-05T18:54:00Z">
        <w:r w:rsidR="00276DB1" w:rsidRPr="001713E9">
          <w:rPr>
            <w:rFonts w:ascii="Calibri" w:eastAsia="宋体" w:hAnsi="Calibri" w:cs="宋体"/>
            <w:color w:val="000000"/>
            <w:kern w:val="0"/>
            <w:sz w:val="22"/>
          </w:rPr>
          <w:t>Help Documentation</w:t>
        </w:r>
      </w:ins>
      <w:r>
        <w:rPr>
          <w:rFonts w:ascii="Arial" w:eastAsia="Arial" w:hAnsi="Arial" w:cs="Arial"/>
        </w:rPr>
        <w:t>"; Potential performance increase %; Equality column; Inequality column; Included column; Least used index; Search results will be sorted in ascending order based on “user search times"; Previous index search time; Index update; Search results will be sorted in descending order based on “user update times"; Index size; Search results will be sorted in descending order based on "index size"; Previous index search time; Obtaining statistics list failed; Exporting statistics list failed, please try again later;</w:t>
      </w: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Log Management: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File name; Latest update time; File size; Actions;</w:t>
      </w: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Action Items: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Reboot instance: If instance is being backed up, rebooting instance will lead to backup failure, and confirmation may be made by viewing the automatic backup time in backup policy; 2: Primary and backup switch function is suggested to be combined with, in order to reboot nodes in turns so as to prevent influence on business; Reboot primary nodes </w:t>
      </w:r>
      <w:r w:rsidRPr="00365BA5">
        <w:rPr>
          <w:rFonts w:ascii="Arial" w:eastAsia="Arial" w:hAnsi="Arial" w:cs="Arial"/>
        </w:rPr>
        <w:t>(located in Availability Zone A)</w:t>
      </w:r>
      <w:r>
        <w:rPr>
          <w:rFonts w:ascii="Arial" w:eastAsia="Arial" w:hAnsi="Arial" w:cs="Arial"/>
        </w:rPr>
        <w:t>; Reboot backup nodes; Reboot both primary and backup nodes; Confirm to reboot now?;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Primary and backup switch: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If instance is being backed up, primary and backup switch will lead to backup failure, and confirmation may be made by viewing the automatic backup time in backup policy;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Current information on primary and backup nodes; Primary nodes: (located in Availability Zone A); Backup nodes: (located in Availability Zone A); Confirm to do primary and backup switch?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Edit tag: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Current tag; </w:t>
      </w:r>
      <w:proofErr w:type="gramStart"/>
      <w:r>
        <w:rPr>
          <w:rFonts w:ascii="Arial" w:eastAsia="Arial" w:hAnsi="Arial" w:cs="Arial"/>
        </w:rPr>
        <w:t>Each</w:t>
      </w:r>
      <w:proofErr w:type="gramEnd"/>
      <w:r>
        <w:rPr>
          <w:rFonts w:ascii="Arial" w:eastAsia="Arial" w:hAnsi="Arial" w:cs="Arial"/>
        </w:rPr>
        <w:t xml:space="preserve"> resource can be associated with up to 10 tag</w:t>
      </w:r>
      <w:r w:rsidR="00E72CD4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; Add tag;</w:t>
      </w: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>Notification Information: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 case of full, increment and increment loop, full backup is carried out every day;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Full, increment, increment loop: Full, increment and increment backup for the first, second and third days respectively; full, increment and increment backup for the fourth, fifth and sixth days respectively, by analogy.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Full backup for every day: Full backup is carried out for every day, and no increment backup is done. In case of a large amount of data, such backup needs longer time, occupying relatively more IO resources. Notwithstanding the backup policy, recovery or creation may be executed based on time points.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Pending, recovering, deleting, importing, expanding, instance adding, access mode switching, instance deleting, single database backup recovering, rebooting, primary and backup switching, primary and secondary switching, attribute modifying, read-only instance rebooting, running, error, stop, reboot error, normal,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dataInit</w:t>
      </w:r>
      <w:proofErr w:type="gramEnd"/>
      <w:r>
        <w:rPr>
          <w:rFonts w:ascii="Arial" w:eastAsia="Arial" w:hAnsi="Arial" w:cs="Arial"/>
        </w:rPr>
        <w:t>:'Data initializing',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noAccountlimit</w:t>
      </w:r>
      <w:proofErr w:type="gramEnd"/>
      <w:r>
        <w:rPr>
          <w:rFonts w:ascii="Arial" w:eastAsia="Arial" w:hAnsi="Arial" w:cs="Arial"/>
        </w:rPr>
        <w:t>: 'No access to operate',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requestFail</w:t>
      </w:r>
      <w:proofErr w:type="gramEnd"/>
      <w:r>
        <w:rPr>
          <w:rFonts w:ascii="Arial" w:eastAsia="Arial" w:hAnsi="Arial" w:cs="Arial"/>
        </w:rPr>
        <w:t>: 'Request failed, please try again later</w:t>
      </w:r>
      <w:r w:rsidR="00E72CD4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' 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noRdsData</w:t>
      </w:r>
      <w:proofErr w:type="gramEnd"/>
      <w:r>
        <w:rPr>
          <w:rFonts w:ascii="Arial" w:eastAsia="Arial" w:hAnsi="Arial" w:cs="Arial"/>
        </w:rPr>
        <w:t>: 'No RDS data',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tipDuration</w:t>
      </w:r>
      <w:proofErr w:type="gramEnd"/>
      <w:r>
        <w:rPr>
          <w:rFonts w:ascii="Arial" w:eastAsia="Arial" w:hAnsi="Arial" w:cs="Arial"/>
        </w:rPr>
        <w:t>: 2000, // unit (ms), 0 not lost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delRdsPartSus</w:t>
      </w:r>
      <w:proofErr w:type="gramEnd"/>
      <w:r>
        <w:rPr>
          <w:rFonts w:ascii="Arial" w:eastAsia="Arial" w:hAnsi="Arial" w:cs="Arial"/>
        </w:rPr>
        <w:t xml:space="preserve">: 'Partial cloud database deleting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delRdsInstance</w:t>
      </w:r>
      <w:proofErr w:type="gramEnd"/>
      <w:r>
        <w:rPr>
          <w:rFonts w:ascii="Arial" w:eastAsia="Arial" w:hAnsi="Arial" w:cs="Arial"/>
        </w:rPr>
        <w:t xml:space="preserve">: 'Backup deleting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delRds</w:t>
      </w:r>
      <w:proofErr w:type="gramEnd"/>
      <w:r>
        <w:rPr>
          <w:rFonts w:ascii="Arial" w:eastAsia="Arial" w:hAnsi="Arial" w:cs="Arial"/>
        </w:rPr>
        <w:t>: 'Delete the cloud database',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delRdsSus</w:t>
      </w:r>
      <w:proofErr w:type="gramEnd"/>
      <w:r>
        <w:rPr>
          <w:rFonts w:ascii="Arial" w:eastAsia="Arial" w:hAnsi="Arial" w:cs="Arial"/>
        </w:rPr>
        <w:t xml:space="preserve">: 'Cloud database deleting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createRds</w:t>
      </w:r>
      <w:proofErr w:type="gramEnd"/>
      <w:r>
        <w:rPr>
          <w:rFonts w:ascii="Arial" w:eastAsia="Arial" w:hAnsi="Arial" w:cs="Arial"/>
        </w:rPr>
        <w:t>: 'Create cloud database',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createRdsTaskSuc</w:t>
      </w:r>
      <w:proofErr w:type="gramEnd"/>
      <w:r>
        <w:rPr>
          <w:rFonts w:ascii="Arial" w:eastAsia="Arial" w:hAnsi="Arial" w:cs="Arial"/>
        </w:rPr>
        <w:t xml:space="preserve">: 'Cloud database creating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createRdsRdTaskSuc</w:t>
      </w:r>
      <w:proofErr w:type="gramEnd"/>
      <w:r>
        <w:rPr>
          <w:rFonts w:ascii="Arial" w:eastAsia="Arial" w:hAnsi="Arial" w:cs="Arial"/>
        </w:rPr>
        <w:t xml:space="preserve">: 'Read-only instance creating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createRdsTaskFail</w:t>
      </w:r>
      <w:proofErr w:type="gramEnd"/>
      <w:r>
        <w:rPr>
          <w:rFonts w:ascii="Arial" w:eastAsia="Arial" w:hAnsi="Arial" w:cs="Arial"/>
        </w:rPr>
        <w:t>: 'Cloud database creating task submission failed,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createRdsRdTaskFail</w:t>
      </w:r>
      <w:proofErr w:type="gramEnd"/>
      <w:r>
        <w:rPr>
          <w:rFonts w:ascii="Arial" w:eastAsia="Arial" w:hAnsi="Arial" w:cs="Arial"/>
        </w:rPr>
        <w:t>: 'Read-only instance creating task submission failed,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delRdsAllFail</w:t>
      </w:r>
      <w:proofErr w:type="gramEnd"/>
      <w:r>
        <w:rPr>
          <w:rFonts w:ascii="Arial" w:eastAsia="Arial" w:hAnsi="Arial" w:cs="Arial"/>
        </w:rPr>
        <w:t>: 'All cloud database deleting task submissions failed,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bnbyCannotDel</w:t>
      </w:r>
      <w:proofErr w:type="gramEnd"/>
      <w:r>
        <w:rPr>
          <w:rFonts w:ascii="Arial" w:eastAsia="Arial" w:hAnsi="Arial" w:cs="Arial"/>
        </w:rPr>
        <w:t>: 'Monthly package resources are not allowed to be deleted',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loading</w:t>
      </w:r>
      <w:proofErr w:type="gramEnd"/>
      <w:r>
        <w:rPr>
          <w:rFonts w:ascii="Arial" w:eastAsia="Arial" w:hAnsi="Arial" w:cs="Arial"/>
        </w:rPr>
        <w:t>: 'Data uploading, please wait...',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backUpLimit</w:t>
      </w:r>
      <w:proofErr w:type="gramEnd"/>
      <w:r>
        <w:rPr>
          <w:rFonts w:ascii="Arial" w:eastAsia="Arial" w:hAnsi="Arial" w:cs="Arial"/>
        </w:rPr>
        <w:t>: 'Current manual instance backup quota is full',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createBackTip</w:t>
      </w:r>
      <w:proofErr w:type="gramEnd"/>
      <w:r>
        <w:rPr>
          <w:rFonts w:ascii="Arial" w:eastAsia="Arial" w:hAnsi="Arial" w:cs="Arial"/>
        </w:rPr>
        <w:t xml:space="preserve">: 'Backup creating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restoringByBack</w:t>
      </w:r>
      <w:proofErr w:type="gramEnd"/>
      <w:r>
        <w:rPr>
          <w:rFonts w:ascii="Arial" w:eastAsia="Arial" w:hAnsi="Arial" w:cs="Arial"/>
        </w:rPr>
        <w:t xml:space="preserve">: 'Backup-based recovery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middleStatusCanNot</w:t>
      </w:r>
      <w:proofErr w:type="gramEnd"/>
      <w:r>
        <w:rPr>
          <w:rFonts w:ascii="Arial" w:eastAsia="Arial" w:hAnsi="Arial" w:cs="Arial"/>
        </w:rPr>
        <w:t>: 'Only cloud database in running status can be recovered based on backup',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instanceLimit</w:t>
      </w:r>
      <w:proofErr w:type="gramEnd"/>
      <w:r>
        <w:rPr>
          <w:rFonts w:ascii="Arial" w:eastAsia="Arial" w:hAnsi="Arial" w:cs="Arial"/>
        </w:rPr>
        <w:t>: 'Read-only instance quota is full, and creation cannot be executed',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instanceIpLimit</w:t>
      </w:r>
      <w:proofErr w:type="gramEnd"/>
      <w:r>
        <w:rPr>
          <w:rFonts w:ascii="Arial" w:eastAsia="Arial" w:hAnsi="Arial" w:cs="Arial"/>
        </w:rPr>
        <w:t>: 'The number of available IPs is insufficient in the subnet, and creation cannot be executed',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sqlLimit</w:t>
      </w:r>
      <w:proofErr w:type="gramEnd"/>
      <w:r>
        <w:rPr>
          <w:rFonts w:ascii="Arial" w:eastAsia="Arial" w:hAnsi="Arial" w:cs="Arial"/>
        </w:rPr>
        <w:t>: 'There is too much data, and only the latest 10,000 data are shown now',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upGradeSucss</w:t>
      </w:r>
      <w:proofErr w:type="gramEnd"/>
      <w:r>
        <w:rPr>
          <w:rFonts w:ascii="Arial" w:eastAsia="Arial" w:hAnsi="Arial" w:cs="Arial"/>
        </w:rPr>
        <w:t xml:space="preserve">: 'Configuration upgrade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upGradeFail</w:t>
      </w:r>
      <w:proofErr w:type="gramEnd"/>
      <w:r>
        <w:rPr>
          <w:rFonts w:ascii="Arial" w:eastAsia="Arial" w:hAnsi="Arial" w:cs="Arial"/>
        </w:rPr>
        <w:t>: 'Configuration upgrade task submission failed,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deleteClusterTip</w:t>
      </w:r>
      <w:proofErr w:type="gramEnd"/>
      <w:r>
        <w:rPr>
          <w:rFonts w:ascii="Arial" w:eastAsia="Arial" w:hAnsi="Arial" w:cs="Arial"/>
        </w:rPr>
        <w:t xml:space="preserve">: 'Deleting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upLoadBinlog</w:t>
      </w:r>
      <w:proofErr w:type="gramEnd"/>
      <w:r>
        <w:rPr>
          <w:rFonts w:ascii="Arial" w:eastAsia="Arial" w:hAnsi="Arial" w:cs="Arial"/>
        </w:rPr>
        <w:t xml:space="preserve">: 'Binlog uploading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upLoadBinlogFail</w:t>
      </w:r>
      <w:proofErr w:type="gramEnd"/>
      <w:r>
        <w:rPr>
          <w:rFonts w:ascii="Arial" w:eastAsia="Arial" w:hAnsi="Arial" w:cs="Arial"/>
        </w:rPr>
        <w:t>: 'Binlog uploading task submission failed, please try again later</w:t>
      </w:r>
      <w:r w:rsidR="00E72CD4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' 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deleteInstanceSuc</w:t>
      </w:r>
      <w:proofErr w:type="gramEnd"/>
      <w:r>
        <w:rPr>
          <w:rFonts w:ascii="Arial" w:eastAsia="Arial" w:hAnsi="Arial" w:cs="Arial"/>
        </w:rPr>
        <w:t xml:space="preserve">: 'Read-only instance deleting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createTimeNot</w:t>
      </w:r>
      <w:proofErr w:type="gramEnd"/>
      <w:r>
        <w:rPr>
          <w:rFonts w:ascii="Arial" w:eastAsia="Arial" w:hAnsi="Arial" w:cs="Arial"/>
        </w:rPr>
        <w:t>: 'Creation time is less than 30 minutes, and the action is not allowed',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clusterQuota</w:t>
      </w:r>
      <w:proofErr w:type="gramEnd"/>
      <w:r>
        <w:rPr>
          <w:rFonts w:ascii="Arial" w:eastAsia="Arial" w:hAnsi="Arial" w:cs="Arial"/>
        </w:rPr>
        <w:t>: 'Current region instance quota is full',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createDatabaseTip</w:t>
      </w:r>
      <w:proofErr w:type="gramEnd"/>
      <w:r>
        <w:rPr>
          <w:rFonts w:ascii="Arial" w:eastAsia="Arial" w:hAnsi="Arial" w:cs="Arial"/>
        </w:rPr>
        <w:t>: 'Cloud database service creation succeeded,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createDatabaseFailTip</w:t>
      </w:r>
      <w:proofErr w:type="gramEnd"/>
      <w:r>
        <w:rPr>
          <w:rFonts w:ascii="Arial" w:eastAsia="Arial" w:hAnsi="Arial" w:cs="Arial"/>
        </w:rPr>
        <w:t>: 'Cloud database service creation failed,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orderFail</w:t>
      </w:r>
      <w:proofErr w:type="gramEnd"/>
      <w:r>
        <w:rPr>
          <w:rFonts w:ascii="Arial" w:eastAsia="Arial" w:hAnsi="Arial" w:cs="Arial"/>
        </w:rPr>
        <w:t>: 'Order submission failed',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AutoBackTips: 'Automatic backup is not allowed to be deleted',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exportExcelSuc</w:t>
      </w:r>
      <w:proofErr w:type="gramEnd"/>
      <w:r>
        <w:rPr>
          <w:rFonts w:ascii="Arial" w:eastAsia="Arial" w:hAnsi="Arial" w:cs="Arial"/>
        </w:rPr>
        <w:t>: 'Action succeeded. List exporting, please wait...</w:t>
      </w:r>
      <w:proofErr w:type="gramStart"/>
      <w:r>
        <w:rPr>
          <w:rFonts w:ascii="Arial" w:eastAsia="Arial" w:hAnsi="Arial" w:cs="Arial"/>
        </w:rPr>
        <w:t>',</w:t>
      </w:r>
      <w:proofErr w:type="gramEnd"/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exportExcelFil</w:t>
      </w:r>
      <w:proofErr w:type="gramEnd"/>
      <w:r>
        <w:rPr>
          <w:rFonts w:ascii="Arial" w:eastAsia="Arial" w:hAnsi="Arial" w:cs="Arial"/>
        </w:rPr>
        <w:t>: 'List exporting failed, please try again later...',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masterSlaveSwitchSuc</w:t>
      </w:r>
      <w:proofErr w:type="gramEnd"/>
      <w:r>
        <w:rPr>
          <w:rFonts w:ascii="Arial" w:eastAsia="Arial" w:hAnsi="Arial" w:cs="Arial"/>
        </w:rPr>
        <w:t xml:space="preserve">: 'Primary and backup switch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masterSlaveSwitchFil</w:t>
      </w:r>
      <w:proofErr w:type="gramEnd"/>
      <w:r>
        <w:rPr>
          <w:rFonts w:ascii="Arial" w:eastAsia="Arial" w:hAnsi="Arial" w:cs="Arial"/>
        </w:rPr>
        <w:t>: 'Primary and backup switch task submission failed, please try again later',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masterRestartSuc</w:t>
      </w:r>
      <w:proofErr w:type="gramEnd"/>
      <w:r>
        <w:rPr>
          <w:rFonts w:ascii="Arial" w:eastAsia="Arial" w:hAnsi="Arial" w:cs="Arial"/>
        </w:rPr>
        <w:t xml:space="preserve">: 'Reboot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masterRestartFil</w:t>
      </w:r>
      <w:proofErr w:type="gramEnd"/>
      <w:r>
        <w:rPr>
          <w:rFonts w:ascii="Arial" w:eastAsia="Arial" w:hAnsi="Arial" w:cs="Arial"/>
        </w:rPr>
        <w:t>: 'Reboot task submission failed, please try again later',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restartSuc</w:t>
      </w:r>
      <w:proofErr w:type="gramEnd"/>
      <w:r>
        <w:rPr>
          <w:rFonts w:ascii="Arial" w:eastAsia="Arial" w:hAnsi="Arial" w:cs="Arial"/>
        </w:rPr>
        <w:t xml:space="preserve">: 'Reboot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getUploadKeyFail</w:t>
      </w:r>
      <w:proofErr w:type="gramEnd"/>
      <w:r>
        <w:rPr>
          <w:rFonts w:ascii="Arial" w:eastAsia="Arial" w:hAnsi="Arial" w:cs="Arial"/>
        </w:rPr>
        <w:t>: 'Upload order generation failed, please try again later',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openAduitSuc</w:t>
      </w:r>
      <w:proofErr w:type="gramEnd"/>
      <w:r>
        <w:rPr>
          <w:rFonts w:ascii="Arial" w:eastAsia="Arial" w:hAnsi="Arial" w:cs="Arial"/>
        </w:rPr>
        <w:t xml:space="preserve">: 'SQL audit enabling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openAduitFail</w:t>
      </w:r>
      <w:proofErr w:type="gramEnd"/>
      <w:r>
        <w:rPr>
          <w:rFonts w:ascii="Arial" w:eastAsia="Arial" w:hAnsi="Arial" w:cs="Arial"/>
        </w:rPr>
        <w:t>: 'SQL audit enabling task submission failed, please try again later',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closeAduitSuc</w:t>
      </w:r>
      <w:proofErr w:type="gramEnd"/>
      <w:r>
        <w:rPr>
          <w:rFonts w:ascii="Arial" w:eastAsia="Arial" w:hAnsi="Arial" w:cs="Arial"/>
        </w:rPr>
        <w:t xml:space="preserve">: 'SQL audit disabling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closeAduitFail</w:t>
      </w:r>
      <w:proofErr w:type="gramEnd"/>
      <w:r>
        <w:rPr>
          <w:rFonts w:ascii="Arial" w:eastAsia="Arial" w:hAnsi="Arial" w:cs="Arial"/>
        </w:rPr>
        <w:t>: 'SQL audit disabling task submission failed, please try again later',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modifyAduitSuc</w:t>
      </w:r>
      <w:proofErr w:type="gramEnd"/>
      <w:r>
        <w:rPr>
          <w:rFonts w:ascii="Arial" w:eastAsia="Arial" w:hAnsi="Arial" w:cs="Arial"/>
        </w:rPr>
        <w:t xml:space="preserve">: 'SQL audit modifying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, please refresh the page manually',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modifyAduitFail</w:t>
      </w:r>
      <w:proofErr w:type="gramEnd"/>
      <w:r>
        <w:rPr>
          <w:rFonts w:ascii="Arial" w:eastAsia="Arial" w:hAnsi="Arial" w:cs="Arial"/>
        </w:rPr>
        <w:t>: 'SQL audit modifying task submission failed, please try again later',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importDbSuc</w:t>
      </w:r>
      <w:proofErr w:type="gramEnd"/>
      <w:r>
        <w:rPr>
          <w:rFonts w:ascii="Arial" w:eastAsia="Arial" w:hAnsi="Arial" w:cs="Arial"/>
        </w:rPr>
        <w:t>:'Start importing, please view the import status and result in the [Cloud on Single Database] page',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changeWhiteListSuc</w:t>
      </w:r>
      <w:proofErr w:type="gramEnd"/>
      <w:r>
        <w:rPr>
          <w:rFonts w:ascii="Arial" w:eastAsia="Arial" w:hAnsi="Arial" w:cs="Arial"/>
        </w:rPr>
        <w:t xml:space="preserve">:'White list editing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changeWhiteListFail</w:t>
      </w:r>
      <w:proofErr w:type="gramEnd"/>
      <w:r>
        <w:rPr>
          <w:rFonts w:ascii="Arial" w:eastAsia="Arial" w:hAnsi="Arial" w:cs="Arial"/>
        </w:rPr>
        <w:t>:'White list editing task submission failed, please try again later',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openNetSuc</w:t>
      </w:r>
      <w:proofErr w:type="gramEnd"/>
      <w:r>
        <w:rPr>
          <w:rFonts w:ascii="Arial" w:eastAsia="Arial" w:hAnsi="Arial" w:cs="Arial"/>
        </w:rPr>
        <w:t xml:space="preserve">:'Extranet access enabling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openNetFail</w:t>
      </w:r>
      <w:proofErr w:type="gramEnd"/>
      <w:r>
        <w:rPr>
          <w:rFonts w:ascii="Arial" w:eastAsia="Arial" w:hAnsi="Arial" w:cs="Arial"/>
        </w:rPr>
        <w:t>:'Extranet access enabling task submission failed, please try again later',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closeNetSuc</w:t>
      </w:r>
      <w:proofErr w:type="gramEnd"/>
      <w:r>
        <w:rPr>
          <w:rFonts w:ascii="Arial" w:eastAsia="Arial" w:hAnsi="Arial" w:cs="Arial"/>
        </w:rPr>
        <w:t xml:space="preserve">:'Extranet access disabling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closeNetFail</w:t>
      </w:r>
      <w:proofErr w:type="gramEnd"/>
      <w:r>
        <w:rPr>
          <w:rFonts w:ascii="Arial" w:eastAsia="Arial" w:hAnsi="Arial" w:cs="Arial"/>
        </w:rPr>
        <w:t>:'Extranet access disabling task submission failed, please try again later',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createSyncTips</w:t>
      </w:r>
      <w:proofErr w:type="gramEnd"/>
      <w:r>
        <w:rPr>
          <w:rFonts w:ascii="Arial" w:eastAsia="Arial" w:hAnsi="Arial" w:cs="Arial"/>
        </w:rPr>
        <w:t>:'Only one synchronization service can be created for each instance',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createAcrosSuc</w:t>
      </w:r>
      <w:proofErr w:type="gramEnd"/>
      <w:r>
        <w:rPr>
          <w:rFonts w:ascii="Arial" w:eastAsia="Arial" w:hAnsi="Arial" w:cs="Arial"/>
        </w:rPr>
        <w:t xml:space="preserve">:'Transregional synchronization service creating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createAcrosFail</w:t>
      </w:r>
      <w:proofErr w:type="gramEnd"/>
      <w:r>
        <w:rPr>
          <w:rFonts w:ascii="Arial" w:eastAsia="Arial" w:hAnsi="Arial" w:cs="Arial"/>
        </w:rPr>
        <w:t>:'Transregional synchronization service creating task submission failed, please try again later',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deleteAcrosSuc</w:t>
      </w:r>
      <w:proofErr w:type="gramEnd"/>
      <w:r>
        <w:rPr>
          <w:rFonts w:ascii="Arial" w:eastAsia="Arial" w:hAnsi="Arial" w:cs="Arial"/>
        </w:rPr>
        <w:t xml:space="preserve">:'Transregional synchronization service deleting task </w:t>
      </w:r>
      <w:r w:rsidR="00276DB1">
        <w:rPr>
          <w:rFonts w:ascii="Arial" w:eastAsia="Arial" w:hAnsi="Arial" w:cs="Arial"/>
        </w:rPr>
        <w:t>successfully submitted</w:t>
      </w:r>
      <w:r>
        <w:rPr>
          <w:rFonts w:ascii="Arial" w:eastAsia="Arial" w:hAnsi="Arial" w:cs="Arial"/>
        </w:rPr>
        <w:t>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deleteAcrosFail</w:t>
      </w:r>
      <w:proofErr w:type="gramEnd"/>
      <w:r>
        <w:rPr>
          <w:rFonts w:ascii="Arial" w:eastAsia="Arial" w:hAnsi="Arial" w:cs="Arial"/>
        </w:rPr>
        <w:t>:'Transregional synchronization service deleting task submission failed, please try again later',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noAcrossList</w:t>
      </w:r>
      <w:proofErr w:type="gramEnd"/>
      <w:r>
        <w:rPr>
          <w:rFonts w:ascii="Arial" w:eastAsia="Arial" w:hAnsi="Arial" w:cs="Arial"/>
        </w:rPr>
        <w:t>:'No transregional synchronization service',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noData</w:t>
      </w:r>
      <w:proofErr w:type="gramEnd"/>
      <w:r>
        <w:rPr>
          <w:rFonts w:ascii="Arial" w:eastAsia="Arial" w:hAnsi="Arial" w:cs="Arial"/>
        </w:rPr>
        <w:t>:'No Virtual Machine</w:t>
      </w:r>
      <w:r w:rsidR="007A6F8E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available for current VPC',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'PermissionError.SubUserAuthorization':'Access denied, please contact the administrator to grant permission',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'Arrearage': 'Arrearage',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'Forbidden': 'No access right',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'NotFound': 'Can't find resources',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'Invalid.Parameter': 'Parameter error',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'NotOperational': 'Monthly package resources are not allowed to be deleted',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'RepeatRequest': 'Repetitive submission',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'OverAge': 'Resources already reach upper limit',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'Conflict': 'Internal error or resource conflict',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'Expire': ‘Resources expire',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'InProcessing': 'Resources are in processing, which cannot be operated',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'InvalidPermission':'Inactive permission',</w:t>
      </w:r>
    </w:p>
    <w:p w:rsidR="00047F49" w:rsidRPr="002B568E" w:rsidRDefault="007A6F8E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'Invalid.Discount': '</w:t>
      </w:r>
      <w:bookmarkStart w:id="4" w:name="_GoBack"/>
      <w:bookmarkEnd w:id="4"/>
      <w:r>
        <w:rPr>
          <w:rFonts w:ascii="Arial" w:eastAsia="Arial" w:hAnsi="Arial" w:cs="Arial"/>
        </w:rPr>
        <w:t>invalid</w:t>
      </w:r>
      <w:r>
        <w:rPr>
          <w:rFonts w:ascii="Arial" w:eastAsia="Arial" w:hAnsi="Arial" w:cs="Arial"/>
        </w:rPr>
        <w:t xml:space="preserve"> discount</w:t>
      </w:r>
      <w:r w:rsidR="00047F49">
        <w:rPr>
          <w:rFonts w:ascii="Arial" w:eastAsia="Arial" w:hAnsi="Arial" w:cs="Arial"/>
        </w:rPr>
        <w:t>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'ResourceError.QuotaExceeded': 'The backup quota is full, and creation can’t be executed',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'422': 'Instance status is incorrect or the instance in backup cannot be subject to recovery operation temporarily',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'Read timed out’: </w:t>
      </w:r>
      <w:r w:rsidR="00B6500B">
        <w:rPr>
          <w:rFonts w:ascii="Arial" w:eastAsia="Arial" w:hAnsi="Arial" w:cs="Arial"/>
        </w:rPr>
        <w:t>'</w:t>
      </w:r>
      <w:r>
        <w:rPr>
          <w:rFonts w:ascii="Arial" w:eastAsia="Arial" w:hAnsi="Arial" w:cs="Arial"/>
        </w:rPr>
        <w:t>Request time out, please try it again later.'</w:t>
      </w:r>
    </w:p>
    <w:p w:rsidR="00047F49" w:rsidRPr="00B6500B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</w:rPr>
      </w:pPr>
    </w:p>
    <w:p w:rsidR="00047F49" w:rsidRPr="002B568E" w:rsidRDefault="00047F49" w:rsidP="00047F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</w:rPr>
        <w:t xml:space="preserve">Transregional </w:t>
      </w:r>
      <w:r w:rsidR="00F91DF8">
        <w:rPr>
          <w:rFonts w:ascii="Arial" w:eastAsia="Arial" w:hAnsi="Arial" w:cs="Arial"/>
          <w:b/>
          <w:bCs/>
        </w:rPr>
        <w:t>Backup Synchronization</w:t>
      </w:r>
      <w:r>
        <w:rPr>
          <w:rFonts w:ascii="Arial" w:eastAsia="Arial" w:hAnsi="Arial" w:cs="Arial"/>
          <w:b/>
          <w:bCs/>
        </w:rPr>
        <w:t>:</w:t>
      </w:r>
    </w:p>
    <w:p w:rsidR="00047F49" w:rsidRPr="002B568E" w:rsidRDefault="00047F49" w:rsidP="00047F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Transregional backup synchronization service</w:t>
      </w:r>
      <w:r w:rsidR="0058146D">
        <w:rPr>
          <w:rFonts w:ascii="Arial" w:eastAsia="Arial" w:hAnsi="Arial" w:cs="Arial"/>
        </w:rPr>
        <w:t xml:space="preserve">; Create </w:t>
      </w:r>
      <w:r>
        <w:rPr>
          <w:rFonts w:ascii="Arial" w:eastAsia="Arial" w:hAnsi="Arial" w:cs="Arial"/>
        </w:rPr>
        <w:t>a synchronization service</w:t>
      </w:r>
      <w:r w:rsidR="0058146D">
        <w:rPr>
          <w:rFonts w:ascii="Arial" w:eastAsia="Arial" w:hAnsi="Arial" w:cs="Arial"/>
        </w:rPr>
        <w:t xml:space="preserve">; The </w:t>
      </w:r>
      <w:r>
        <w:rPr>
          <w:rFonts w:ascii="Arial" w:eastAsia="Arial" w:hAnsi="Arial" w:cs="Arial"/>
        </w:rPr>
        <w:t>selected region is the target region of backup synchronization</w:t>
      </w:r>
      <w:r w:rsidR="0058146D">
        <w:rPr>
          <w:rFonts w:ascii="Arial" w:eastAsia="Arial" w:hAnsi="Arial" w:cs="Arial"/>
        </w:rPr>
        <w:t xml:space="preserve">; Service </w:t>
      </w:r>
      <w:r>
        <w:rPr>
          <w:rFonts w:ascii="Arial" w:eastAsia="Arial" w:hAnsi="Arial" w:cs="Arial"/>
        </w:rPr>
        <w:t>ID</w:t>
      </w:r>
      <w:r w:rsidR="0058146D">
        <w:rPr>
          <w:rFonts w:ascii="Arial" w:eastAsia="Arial" w:hAnsi="Arial" w:cs="Arial"/>
        </w:rPr>
        <w:t>; S</w:t>
      </w:r>
      <w:r>
        <w:rPr>
          <w:rFonts w:ascii="Arial" w:eastAsia="Arial" w:hAnsi="Arial" w:cs="Arial"/>
        </w:rPr>
        <w:t>ource instance</w:t>
      </w:r>
      <w:r w:rsidR="0058146D">
        <w:rPr>
          <w:rFonts w:ascii="Arial" w:eastAsia="Arial" w:hAnsi="Arial" w:cs="Arial"/>
        </w:rPr>
        <w:t xml:space="preserve">; The </w:t>
      </w:r>
      <w:r>
        <w:rPr>
          <w:rFonts w:ascii="Arial" w:eastAsia="Arial" w:hAnsi="Arial" w:cs="Arial"/>
        </w:rPr>
        <w:t>region where the source instance is located</w:t>
      </w:r>
      <w:r w:rsidR="0058146D">
        <w:rPr>
          <w:rFonts w:ascii="Arial" w:eastAsia="Arial" w:hAnsi="Arial" w:cs="Arial"/>
        </w:rPr>
        <w:t xml:space="preserve">; Database </w:t>
      </w:r>
      <w:r>
        <w:rPr>
          <w:rFonts w:ascii="Arial" w:eastAsia="Arial" w:hAnsi="Arial" w:cs="Arial"/>
        </w:rPr>
        <w:t>type</w:t>
      </w:r>
      <w:r w:rsidR="0058146D">
        <w:rPr>
          <w:rFonts w:ascii="宋体" w:eastAsia="宋体" w:hAnsi="宋体" w:cs="Arial" w:hint="eastAsia"/>
        </w:rPr>
        <w:t>;</w:t>
      </w:r>
      <w:r>
        <w:rPr>
          <w:rFonts w:ascii="Arial" w:eastAsia="Arial" w:hAnsi="Arial" w:cs="Arial"/>
        </w:rPr>
        <w:t xml:space="preserve"> status</w:t>
      </w:r>
      <w:r w:rsidR="0058146D">
        <w:rPr>
          <w:rFonts w:ascii="Arial" w:eastAsia="Arial" w:hAnsi="Arial" w:cs="Arial"/>
        </w:rPr>
        <w:t xml:space="preserve">; </w:t>
      </w:r>
      <w:r>
        <w:rPr>
          <w:rFonts w:ascii="Arial" w:eastAsia="Arial" w:hAnsi="Arial" w:cs="Arial"/>
        </w:rPr>
        <w:t>latest data point</w:t>
      </w:r>
      <w:r w:rsidR="0058146D">
        <w:rPr>
          <w:rFonts w:ascii="Arial" w:eastAsia="Arial" w:hAnsi="Arial" w:cs="Arial"/>
        </w:rPr>
        <w:t xml:space="preserve">; </w:t>
      </w:r>
      <w:r>
        <w:rPr>
          <w:rFonts w:ascii="Arial" w:eastAsia="Arial" w:hAnsi="Arial" w:cs="Arial"/>
        </w:rPr>
        <w:t>creation time</w:t>
      </w:r>
      <w:r w:rsidR="0058146D">
        <w:rPr>
          <w:rFonts w:ascii="Arial" w:eastAsia="Arial" w:hAnsi="Arial" w:cs="Arial"/>
        </w:rPr>
        <w:t>;</w:t>
      </w:r>
      <w:r>
        <w:rPr>
          <w:rFonts w:ascii="Arial" w:eastAsia="Arial" w:hAnsi="Arial" w:cs="Arial"/>
        </w:rPr>
        <w:t xml:space="preserve"> </w:t>
      </w:r>
      <w:r w:rsidR="0058146D">
        <w:rPr>
          <w:rFonts w:ascii="Arial" w:eastAsia="Arial" w:hAnsi="Arial" w:cs="Arial"/>
        </w:rPr>
        <w:t xml:space="preserve">Each </w:t>
      </w:r>
      <w:r>
        <w:rPr>
          <w:rFonts w:ascii="Arial" w:eastAsia="Arial" w:hAnsi="Arial" w:cs="Arial"/>
        </w:rPr>
        <w:t>instance can only create a synchronization service</w:t>
      </w:r>
      <w:r w:rsidR="0058146D">
        <w:rPr>
          <w:rFonts w:ascii="Arial" w:eastAsia="Arial" w:hAnsi="Arial" w:cs="Arial"/>
        </w:rPr>
        <w:t xml:space="preserve">; The </w:t>
      </w:r>
      <w:r>
        <w:rPr>
          <w:rFonts w:ascii="Arial" w:eastAsia="Arial" w:hAnsi="Arial" w:cs="Arial"/>
        </w:rPr>
        <w:t>region where the source instance is located</w:t>
      </w:r>
      <w:r w:rsidR="0058146D">
        <w:rPr>
          <w:rFonts w:ascii="Arial" w:eastAsia="Arial" w:hAnsi="Arial" w:cs="Arial"/>
        </w:rPr>
        <w:t xml:space="preserve">; The </w:t>
      </w:r>
      <w:r>
        <w:rPr>
          <w:rFonts w:ascii="Arial" w:eastAsia="Arial" w:hAnsi="Arial" w:cs="Arial"/>
        </w:rPr>
        <w:t>source instance</w:t>
      </w:r>
      <w:r w:rsidR="0058146D">
        <w:rPr>
          <w:rFonts w:ascii="Arial" w:eastAsia="Arial" w:hAnsi="Arial" w:cs="Arial"/>
        </w:rPr>
        <w:t>; T</w:t>
      </w:r>
      <w:r>
        <w:rPr>
          <w:rFonts w:ascii="Arial" w:eastAsia="Arial" w:hAnsi="Arial" w:cs="Arial"/>
        </w:rPr>
        <w:t>he destination region</w:t>
      </w:r>
      <w:r w:rsidR="0058146D">
        <w:rPr>
          <w:rFonts w:ascii="Arial" w:eastAsia="Arial" w:hAnsi="Arial" w:cs="Arial"/>
        </w:rPr>
        <w:t>; C</w:t>
      </w:r>
      <w:r>
        <w:rPr>
          <w:rFonts w:ascii="Arial" w:eastAsia="Arial" w:hAnsi="Arial" w:cs="Arial"/>
        </w:rPr>
        <w:t>urrently supports any time point within 7 days</w:t>
      </w:r>
      <w:r w:rsidR="0058146D">
        <w:rPr>
          <w:rFonts w:ascii="Arial" w:eastAsia="Arial" w:hAnsi="Arial" w:cs="Arial"/>
        </w:rPr>
        <w:t xml:space="preserve">; The </w:t>
      </w:r>
      <w:r>
        <w:rPr>
          <w:rFonts w:ascii="Arial" w:eastAsia="Arial" w:hAnsi="Arial" w:cs="Arial"/>
        </w:rPr>
        <w:t>storage space shall not be less than the source instance, otherwise the creation may fail</w:t>
      </w:r>
    </w:p>
    <w:p w:rsidR="00047F49" w:rsidRPr="00B6500B" w:rsidRDefault="00047F49">
      <w:pPr>
        <w:rPr>
          <w:rFonts w:ascii="Arial" w:eastAsia="Arial" w:hAnsi="Arial" w:cs="Arial"/>
        </w:rPr>
      </w:pPr>
    </w:p>
    <w:sectPr w:rsidR="00047F49" w:rsidRPr="00B6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31A" w:rsidRDefault="000F131A" w:rsidP="002B568E">
      <w:r>
        <w:separator/>
      </w:r>
    </w:p>
  </w:endnote>
  <w:endnote w:type="continuationSeparator" w:id="0">
    <w:p w:rsidR="000F131A" w:rsidRDefault="000F131A" w:rsidP="002B5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31A" w:rsidRDefault="000F131A" w:rsidP="002B568E">
      <w:r>
        <w:separator/>
      </w:r>
    </w:p>
  </w:footnote>
  <w:footnote w:type="continuationSeparator" w:id="0">
    <w:p w:rsidR="000F131A" w:rsidRDefault="000F131A" w:rsidP="002B568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ylan">
    <w15:presenceInfo w15:providerId="None" w15:userId="Dyl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49"/>
    <w:rsid w:val="00047F49"/>
    <w:rsid w:val="00053F59"/>
    <w:rsid w:val="00063301"/>
    <w:rsid w:val="000F131A"/>
    <w:rsid w:val="0015115C"/>
    <w:rsid w:val="00216E53"/>
    <w:rsid w:val="002624DD"/>
    <w:rsid w:val="00276DB1"/>
    <w:rsid w:val="002B568E"/>
    <w:rsid w:val="002C46D6"/>
    <w:rsid w:val="00365BA5"/>
    <w:rsid w:val="00404551"/>
    <w:rsid w:val="0058146D"/>
    <w:rsid w:val="005C38B7"/>
    <w:rsid w:val="006838CA"/>
    <w:rsid w:val="007A6F8E"/>
    <w:rsid w:val="00862AD7"/>
    <w:rsid w:val="008751EB"/>
    <w:rsid w:val="00885268"/>
    <w:rsid w:val="0099724F"/>
    <w:rsid w:val="00B32F18"/>
    <w:rsid w:val="00B6500B"/>
    <w:rsid w:val="00B94638"/>
    <w:rsid w:val="00CA040D"/>
    <w:rsid w:val="00CE57E9"/>
    <w:rsid w:val="00DA5BBC"/>
    <w:rsid w:val="00DB7BA3"/>
    <w:rsid w:val="00DE0E9C"/>
    <w:rsid w:val="00E17392"/>
    <w:rsid w:val="00E23CDD"/>
    <w:rsid w:val="00E56646"/>
    <w:rsid w:val="00E72CD4"/>
    <w:rsid w:val="00EF0F18"/>
    <w:rsid w:val="00F67195"/>
    <w:rsid w:val="00F91DF8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4238E5"/>
  <w15:docId w15:val="{2BF37B9E-D181-40F6-AE50-DE484789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7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7F4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B5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56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5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568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6500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65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黑体"/>
        <a:cs typeface="Arial"/>
        <a:font script="Jpan" typeface="Arial"/>
        <a:font script="Hang" typeface="Arial"/>
        <a:font script="Hans" typeface="Arial"/>
        <a:font script="Hant" typeface="Arial"/>
        <a:font script="Arab" typeface="Arial"/>
        <a:font script="Hebr" typeface="Arial"/>
        <a:font script="Thai" typeface="Arial"/>
        <a:font script="Ethi" typeface="Arial"/>
        <a:font script="Beng" typeface="Arial"/>
        <a:font script="Gujr" typeface="Arial"/>
        <a:font script="Khmr" typeface="Arial"/>
        <a:font script="Knda" typeface="Arial"/>
        <a:font script="Guru" typeface="Arial"/>
        <a:font script="Cans" typeface="Arial"/>
        <a:font script="Cher" typeface="Arial"/>
        <a:font script="Yiii" typeface="Arial"/>
        <a:font script="Tibt" typeface="Arial"/>
        <a:font script="Thaa" typeface="Arial"/>
        <a:font script="Deva" typeface="Arial"/>
        <a:font script="Telu" typeface="Arial"/>
        <a:font script="Taml" typeface="Arial"/>
        <a:font script="Syrc" typeface="Arial"/>
        <a:font script="Orya" typeface="Arial"/>
        <a:font script="Mlym" typeface="Arial"/>
        <a:font script="Laoo" typeface="Arial"/>
        <a:font script="Sinh" typeface="Arial"/>
        <a:font script="Mong" typeface="Arial"/>
        <a:font script="Viet" typeface="Arial"/>
        <a:font script="Uigh" typeface="Arial"/>
        <a:font script="Geor" typeface="Arial"/>
      </a:majorFont>
      <a:minorFont>
        <a:latin typeface="Arial" panose="020F0502020204030204"/>
        <a:ea typeface="宋体"/>
        <a:cs typeface="Arial"/>
        <a:font script="Jpan" typeface="Arial"/>
        <a:font script="Hang" typeface="Arial"/>
        <a:font script="Hans" typeface="Arial"/>
        <a:font script="Hant" typeface="Arial"/>
        <a:font script="Arab" typeface="Arial"/>
        <a:font script="Hebr" typeface="Arial"/>
        <a:font script="Thai" typeface="Arial"/>
        <a:font script="Ethi" typeface="Arial"/>
        <a:font script="Beng" typeface="Arial"/>
        <a:font script="Gujr" typeface="Arial"/>
        <a:font script="Khmr" typeface="Arial"/>
        <a:font script="Knda" typeface="Arial"/>
        <a:font script="Guru" typeface="Arial"/>
        <a:font script="Cans" typeface="Arial"/>
        <a:font script="Cher" typeface="Arial"/>
        <a:font script="Yiii" typeface="Arial"/>
        <a:font script="Tibt" typeface="Arial"/>
        <a:font script="Thaa" typeface="Arial"/>
        <a:font script="Deva" typeface="Arial"/>
        <a:font script="Telu" typeface="Arial"/>
        <a:font script="Taml" typeface="Arial"/>
        <a:font script="Syrc" typeface="Arial"/>
        <a:font script="Orya" typeface="Arial"/>
        <a:font script="Mlym" typeface="Arial"/>
        <a:font script="Laoo" typeface="Arial"/>
        <a:font script="Sinh" typeface="Arial"/>
        <a:font script="Mong" typeface="Arial"/>
        <a:font script="Viet" typeface="Arial"/>
        <a:font script="Uigh" typeface="Arial"/>
        <a:font script="Geo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D12A-8DA8-4C34-892B-731B3CCF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3630</Words>
  <Characters>20691</Characters>
  <Application>Microsoft Office Word</Application>
  <DocSecurity>0</DocSecurity>
  <Lines>172</Lines>
  <Paragraphs>48</Paragraphs>
  <ScaleCrop>false</ScaleCrop>
  <Company/>
  <LinksUpToDate>false</LinksUpToDate>
  <CharactersWithSpaces>24273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yangmu</dc:creator>
  <cp:keywords/>
  <dc:description/>
  <cp:lastModifiedBy>Dylan</cp:lastModifiedBy>
  <cp:revision>11</cp:revision>
  <dcterms:created xsi:type="dcterms:W3CDTF">2018-08-20T11:34:00Z</dcterms:created>
  <dcterms:modified xsi:type="dcterms:W3CDTF">2019-01-05T11:07:00Z</dcterms:modified>
</cp:coreProperties>
</file>