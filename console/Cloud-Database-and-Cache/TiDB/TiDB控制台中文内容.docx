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947b9e3e5a54cd5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E4" w:rsidRPr="002C3786" w:rsidRDefault="00E175E4" w:rsidP="00E175E4">
      <w:pPr>
        <w:pStyle w:val="1"/>
        <w:jc w:val="center"/>
        <w:rPr>
          <w:rStyle w:val="1Char"/>
          <w:rFonts w:ascii="Arial" w:eastAsia="Arial" w:hAnsi="Arial" w:cs="Arial"/>
        </w:rPr>
      </w:pPr>
      <w:r>
        <w:rPr>
          <w:rFonts w:ascii="Arial" w:eastAsia="Arial" w:hAnsi="Arial" w:cs="Arial"/>
        </w:rPr>
        <w:t>Chinese Content of TiDB Console</w:t>
      </w:r>
    </w:p>
    <w:p w:rsidR="00E175E4" w:rsidRPr="002C3786" w:rsidRDefault="00E175E4" w:rsidP="00E175E4">
      <w:pPr>
        <w:rPr>
          <w:rFonts w:ascii="Arial" w:eastAsia="Arial" w:hAnsi="Arial" w:cs="Arial"/>
        </w:rPr>
      </w:pP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instance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Monthly Package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Discount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Pay </w:t>
      </w:r>
      <w:del w:id="0" w:author="柴玉梅" w:date="2018-08-21T20:23:00Z">
        <w:r w:rsidDel="00F35DB5">
          <w:rPr>
            <w:rFonts w:ascii="Arial" w:eastAsia="Arial" w:hAnsi="Arial" w:cs="Arial"/>
          </w:rPr>
          <w:delText xml:space="preserve">By </w:delText>
        </w:r>
      </w:del>
      <w:ins w:id="1" w:author="柴玉梅" w:date="2018-08-21T20:23:00Z">
        <w:r w:rsidR="00F35DB5">
          <w:rPr>
            <w:rFonts w:ascii="Arial" w:eastAsia="Arial" w:hAnsi="Arial" w:cs="Arial"/>
          </w:rPr>
          <w:t>b</w:t>
        </w:r>
        <w:r w:rsidR="00F35DB5">
          <w:rPr>
            <w:rFonts w:ascii="Arial" w:eastAsia="Arial" w:hAnsi="Arial" w:cs="Arial"/>
          </w:rPr>
          <w:t xml:space="preserve">y </w:t>
        </w:r>
      </w:ins>
      <w:r>
        <w:rPr>
          <w:rFonts w:ascii="Arial" w:eastAsia="Arial" w:hAnsi="Arial" w:cs="Arial"/>
        </w:rPr>
        <w:t>Configuration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Region and Availability Zone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quota of resources of the selected region is full, please switch the region or open ticket to increase quota. 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Configuration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Configuration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TiDB Server is responsible for receiving requests, processing SQL logics, obtaining data by interacting with TiKV and returning results at last. Recommended at least 2 nodes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details, please refer to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TiKV replicates via the Raft protocol, holds data consistency and disaster recovery. The replica conducts management as per Regions. There are 3 replicas by default.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TiKV Server is a distributed Key-Value storage engine, used for providing transactions. Recommended at least 3 nodes 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Network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Basic Information 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password must include at least two types of letters, digits and characters as (~, !, @, #, $, %, &amp;, *, ()_, +) , with the length not less than 8 characters and not more than 16 characters 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Purchase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Selected </w:t>
      </w:r>
      <w:del w:id="2" w:author="柴玉梅" w:date="2018-08-21T20:34:00Z">
        <w:r w:rsidDel="009A3F82">
          <w:rPr>
            <w:rFonts w:ascii="Arial" w:eastAsia="Arial" w:hAnsi="Arial" w:cs="Arial"/>
          </w:rPr>
          <w:delText xml:space="preserve">configuration </w:delText>
        </w:r>
      </w:del>
      <w:ins w:id="3" w:author="柴玉梅" w:date="2018-08-21T20:34:00Z">
        <w:r w:rsidR="009A3F82">
          <w:rPr>
            <w:rFonts w:ascii="Arial" w:eastAsia="Arial" w:hAnsi="Arial" w:cs="Arial"/>
          </w:rPr>
          <w:t>C</w:t>
        </w:r>
        <w:r w:rsidR="009A3F82">
          <w:rPr>
            <w:rFonts w:ascii="Arial" w:eastAsia="Arial" w:hAnsi="Arial" w:cs="Arial"/>
          </w:rPr>
          <w:t xml:space="preserve">onfiguration 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Purchase Now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Region 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different regional resource intranets cannot be connected to each other, and cannot be changed.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cn-north-1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Availability Zone 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Database </w:t>
      </w:r>
      <w:del w:id="4" w:author="柴玉梅" w:date="2018-08-21T20:34:00Z">
        <w:r w:rsidDel="009A3F82">
          <w:rPr>
            <w:rFonts w:ascii="Arial" w:eastAsia="Arial" w:hAnsi="Arial" w:cs="Arial"/>
          </w:rPr>
          <w:delText>type</w:delText>
        </w:r>
      </w:del>
      <w:ins w:id="5" w:author="柴玉梅" w:date="2018-08-21T20:34:00Z">
        <w:r w:rsidR="009A3F82">
          <w:rPr>
            <w:rFonts w:ascii="Arial" w:eastAsia="Arial" w:hAnsi="Arial" w:cs="Arial"/>
          </w:rPr>
          <w:t>T</w:t>
        </w:r>
        <w:r w:rsidR="009A3F82">
          <w:rPr>
            <w:rFonts w:ascii="Arial" w:eastAsia="Arial" w:hAnsi="Arial" w:cs="Arial"/>
          </w:rPr>
          <w:t>ype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TiDB </w:t>
      </w:r>
      <w:del w:id="6" w:author="柴玉梅" w:date="2018-08-21T20:34:00Z">
        <w:r w:rsidDel="009A3F82">
          <w:rPr>
            <w:rFonts w:ascii="Arial" w:eastAsia="Arial" w:hAnsi="Arial" w:cs="Arial"/>
          </w:rPr>
          <w:delText>specification</w:delText>
        </w:r>
      </w:del>
      <w:ins w:id="7" w:author="柴玉梅" w:date="2018-08-21T20:34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>pecification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TiDB </w:t>
      </w:r>
      <w:del w:id="8" w:author="柴玉梅" w:date="2018-08-21T20:34:00Z">
        <w:r w:rsidDel="009A3F82">
          <w:rPr>
            <w:rFonts w:ascii="Arial" w:eastAsia="Arial" w:hAnsi="Arial" w:cs="Arial"/>
          </w:rPr>
          <w:delText xml:space="preserve">node </w:delText>
        </w:r>
      </w:del>
      <w:ins w:id="9" w:author="柴玉梅" w:date="2018-08-21T20:34:00Z">
        <w:r w:rsidR="009A3F82">
          <w:rPr>
            <w:rFonts w:ascii="Arial" w:eastAsia="Arial" w:hAnsi="Arial" w:cs="Arial"/>
          </w:rPr>
          <w:t>N</w:t>
        </w:r>
        <w:r w:rsidR="009A3F82">
          <w:rPr>
            <w:rFonts w:ascii="Arial" w:eastAsia="Arial" w:hAnsi="Arial" w:cs="Arial"/>
          </w:rPr>
          <w:t xml:space="preserve">ode </w:t>
        </w:r>
      </w:ins>
      <w:del w:id="10" w:author="柴玉梅" w:date="2018-08-21T20:34:00Z">
        <w:r w:rsidDel="009A3F82">
          <w:rPr>
            <w:rFonts w:ascii="Arial" w:eastAsia="Arial" w:hAnsi="Arial" w:cs="Arial"/>
          </w:rPr>
          <w:delText>quantity</w:delText>
        </w:r>
      </w:del>
      <w:ins w:id="11" w:author="柴玉梅" w:date="2018-08-21T20:34:00Z">
        <w:r w:rsidR="009A3F82">
          <w:rPr>
            <w:rFonts w:ascii="Arial" w:eastAsia="Arial" w:hAnsi="Arial" w:cs="Arial"/>
          </w:rPr>
          <w:t>Q</w:t>
        </w:r>
        <w:r w:rsidR="009A3F82">
          <w:rPr>
            <w:rFonts w:ascii="Arial" w:eastAsia="Arial" w:hAnsi="Arial" w:cs="Arial"/>
          </w:rPr>
          <w:t>uantity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TiKV </w:t>
      </w:r>
      <w:del w:id="12" w:author="柴玉梅" w:date="2018-08-21T20:34:00Z">
        <w:r w:rsidDel="009A3F82">
          <w:rPr>
            <w:rFonts w:ascii="Arial" w:eastAsia="Arial" w:hAnsi="Arial" w:cs="Arial"/>
          </w:rPr>
          <w:delText>specification</w:delText>
        </w:r>
      </w:del>
      <w:ins w:id="13" w:author="柴玉梅" w:date="2018-08-21T20:34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>pecification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TiKV </w:t>
      </w:r>
      <w:del w:id="14" w:author="柴玉梅" w:date="2018-08-21T20:34:00Z">
        <w:r w:rsidDel="009A3F82">
          <w:rPr>
            <w:rFonts w:ascii="Arial" w:eastAsia="Arial" w:hAnsi="Arial" w:cs="Arial"/>
          </w:rPr>
          <w:delText xml:space="preserve">storage </w:delText>
        </w:r>
      </w:del>
      <w:ins w:id="15" w:author="柴玉梅" w:date="2018-08-21T20:34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 xml:space="preserve">torage </w:t>
        </w:r>
      </w:ins>
      <w:del w:id="16" w:author="柴玉梅" w:date="2018-08-21T20:34:00Z">
        <w:r w:rsidDel="009A3F82">
          <w:rPr>
            <w:rFonts w:ascii="Arial" w:eastAsia="Arial" w:hAnsi="Arial" w:cs="Arial"/>
          </w:rPr>
          <w:delText>space</w:delText>
        </w:r>
      </w:del>
      <w:ins w:id="17" w:author="柴玉梅" w:date="2018-08-21T20:34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>pace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TiKV </w:t>
      </w:r>
      <w:del w:id="18" w:author="柴玉梅" w:date="2018-08-21T20:34:00Z">
        <w:r w:rsidDel="009A3F82">
          <w:rPr>
            <w:rFonts w:ascii="Arial" w:eastAsia="Arial" w:hAnsi="Arial" w:cs="Arial"/>
          </w:rPr>
          <w:delText xml:space="preserve">data </w:delText>
        </w:r>
      </w:del>
      <w:ins w:id="19" w:author="柴玉梅" w:date="2018-08-21T20:34:00Z">
        <w:r w:rsidR="009A3F82">
          <w:rPr>
            <w:rFonts w:ascii="Arial" w:eastAsia="Arial" w:hAnsi="Arial" w:cs="Arial"/>
          </w:rPr>
          <w:t>D</w:t>
        </w:r>
        <w:r w:rsidR="009A3F82">
          <w:rPr>
            <w:rFonts w:ascii="Arial" w:eastAsia="Arial" w:hAnsi="Arial" w:cs="Arial"/>
          </w:rPr>
          <w:t xml:space="preserve">ata </w:t>
        </w:r>
      </w:ins>
      <w:del w:id="20" w:author="柴玉梅" w:date="2018-08-21T20:34:00Z">
        <w:r w:rsidDel="009A3F82">
          <w:rPr>
            <w:rFonts w:ascii="Arial" w:eastAsia="Arial" w:hAnsi="Arial" w:cs="Arial"/>
          </w:rPr>
          <w:delText xml:space="preserve">replica </w:delText>
        </w:r>
      </w:del>
      <w:ins w:id="21" w:author="柴玉梅" w:date="2018-08-21T20:34:00Z">
        <w:r w:rsidR="009A3F82">
          <w:rPr>
            <w:rFonts w:ascii="Arial" w:eastAsia="Arial" w:hAnsi="Arial" w:cs="Arial"/>
          </w:rPr>
          <w:t>R</w:t>
        </w:r>
        <w:r w:rsidR="009A3F82">
          <w:rPr>
            <w:rFonts w:ascii="Arial" w:eastAsia="Arial" w:hAnsi="Arial" w:cs="Arial"/>
          </w:rPr>
          <w:t xml:space="preserve">eplica </w:t>
        </w:r>
      </w:ins>
      <w:del w:id="22" w:author="柴玉梅" w:date="2018-08-21T20:34:00Z">
        <w:r w:rsidDel="009A3F82">
          <w:rPr>
            <w:rFonts w:ascii="Arial" w:eastAsia="Arial" w:hAnsi="Arial" w:cs="Arial"/>
          </w:rPr>
          <w:delText>number</w:delText>
        </w:r>
      </w:del>
      <w:ins w:id="23" w:author="柴玉梅" w:date="2018-08-21T20:34:00Z">
        <w:r w:rsidR="009A3F82">
          <w:rPr>
            <w:rFonts w:ascii="Arial" w:eastAsia="Arial" w:hAnsi="Arial" w:cs="Arial"/>
          </w:rPr>
          <w:t>N</w:t>
        </w:r>
        <w:r w:rsidR="009A3F82">
          <w:rPr>
            <w:rFonts w:ascii="Arial" w:eastAsia="Arial" w:hAnsi="Arial" w:cs="Arial"/>
          </w:rPr>
          <w:t>umber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TiKV </w:t>
      </w:r>
      <w:del w:id="24" w:author="柴玉梅" w:date="2018-08-21T20:35:00Z">
        <w:r w:rsidDel="009A3F82">
          <w:rPr>
            <w:rFonts w:ascii="Arial" w:eastAsia="Arial" w:hAnsi="Arial" w:cs="Arial"/>
          </w:rPr>
          <w:delText xml:space="preserve">node </w:delText>
        </w:r>
      </w:del>
      <w:ins w:id="25" w:author="柴玉梅" w:date="2018-08-21T20:35:00Z">
        <w:r w:rsidR="009A3F82">
          <w:rPr>
            <w:rFonts w:ascii="Arial" w:eastAsia="Arial" w:hAnsi="Arial" w:cs="Arial"/>
          </w:rPr>
          <w:t>N</w:t>
        </w:r>
        <w:r w:rsidR="009A3F82">
          <w:rPr>
            <w:rFonts w:ascii="Arial" w:eastAsia="Arial" w:hAnsi="Arial" w:cs="Arial"/>
          </w:rPr>
          <w:t xml:space="preserve">ode </w:t>
        </w:r>
      </w:ins>
      <w:del w:id="26" w:author="柴玉梅" w:date="2018-08-21T20:35:00Z">
        <w:r w:rsidDel="009A3F82">
          <w:rPr>
            <w:rFonts w:ascii="Arial" w:eastAsia="Arial" w:hAnsi="Arial" w:cs="Arial"/>
          </w:rPr>
          <w:delText>quantity</w:delText>
        </w:r>
      </w:del>
      <w:ins w:id="27" w:author="柴玉梅" w:date="2018-08-21T20:35:00Z">
        <w:r w:rsidR="009A3F82">
          <w:rPr>
            <w:rFonts w:ascii="Arial" w:eastAsia="Arial" w:hAnsi="Arial" w:cs="Arial"/>
          </w:rPr>
          <w:t>Q</w:t>
        </w:r>
        <w:r w:rsidR="009A3F82">
          <w:rPr>
            <w:rFonts w:ascii="Arial" w:eastAsia="Arial" w:hAnsi="Arial" w:cs="Arial"/>
          </w:rPr>
          <w:t>uantity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Network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Availability Zone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Database </w:t>
      </w:r>
      <w:del w:id="28" w:author="柴玉梅" w:date="2018-08-21T20:35:00Z">
        <w:r w:rsidDel="009A3F82">
          <w:rPr>
            <w:rFonts w:ascii="Arial" w:eastAsia="Arial" w:hAnsi="Arial" w:cs="Arial"/>
          </w:rPr>
          <w:delText>account</w:delText>
        </w:r>
      </w:del>
      <w:ins w:id="29" w:author="柴玉梅" w:date="2018-08-21T20:35:00Z">
        <w:r w:rsidR="009A3F82">
          <w:rPr>
            <w:rFonts w:ascii="Arial" w:eastAsia="Arial" w:hAnsi="Arial" w:cs="Arial"/>
          </w:rPr>
          <w:t>A</w:t>
        </w:r>
        <w:r w:rsidR="009A3F82">
          <w:rPr>
            <w:rFonts w:ascii="Arial" w:eastAsia="Arial" w:hAnsi="Arial" w:cs="Arial"/>
          </w:rPr>
          <w:t>ccount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Confirm Password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Configuration </w:t>
      </w:r>
      <w:del w:id="30" w:author="柴玉梅" w:date="2018-08-21T20:33:00Z">
        <w:r w:rsidDel="009A3F82">
          <w:rPr>
            <w:rFonts w:ascii="Arial" w:eastAsia="Arial" w:hAnsi="Arial" w:cs="Arial"/>
          </w:rPr>
          <w:delText>cost</w:delText>
        </w:r>
      </w:del>
      <w:ins w:id="31" w:author="柴玉梅" w:date="2018-08-21T20:33:00Z">
        <w:r w:rsidR="009A3F82">
          <w:rPr>
            <w:rFonts w:ascii="Arial" w:eastAsia="Arial" w:hAnsi="Arial" w:cs="Arial"/>
          </w:rPr>
          <w:t>C</w:t>
        </w:r>
        <w:r w:rsidR="009A3F82">
          <w:rPr>
            <w:rFonts w:ascii="Arial" w:eastAsia="Arial" w:hAnsi="Arial" w:cs="Arial"/>
          </w:rPr>
          <w:t>ost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Preferential </w:t>
      </w:r>
      <w:del w:id="32" w:author="柴玉梅" w:date="2018-08-21T20:33:00Z">
        <w:r w:rsidDel="009A3F82">
          <w:rPr>
            <w:rFonts w:ascii="Arial" w:eastAsia="Arial" w:hAnsi="Arial" w:cs="Arial"/>
          </w:rPr>
          <w:delText>price</w:delText>
        </w:r>
      </w:del>
      <w:ins w:id="33" w:author="柴玉梅" w:date="2018-08-21T20:33:00Z">
        <w:r w:rsidR="009A3F82">
          <w:rPr>
            <w:rFonts w:ascii="Arial" w:eastAsia="Arial" w:hAnsi="Arial" w:cs="Arial"/>
          </w:rPr>
          <w:t>P</w:t>
        </w:r>
        <w:r w:rsidR="009A3F82">
          <w:rPr>
            <w:rFonts w:ascii="Arial" w:eastAsia="Arial" w:hAnsi="Arial" w:cs="Arial"/>
          </w:rPr>
          <w:t>rice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enter password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account length cannot be less than 8 characters, but cannot be </w:t>
      </w:r>
      <w:del w:id="34" w:author="柴玉梅" w:date="2018-08-21T20:25:00Z">
        <w:r w:rsidDel="00F35DB5">
          <w:rPr>
            <w:rFonts w:ascii="Arial" w:eastAsia="Arial" w:hAnsi="Arial" w:cs="Arial"/>
          </w:rPr>
          <w:delText xml:space="preserve">greater </w:delText>
        </w:r>
      </w:del>
      <w:ins w:id="35" w:author="柴玉梅" w:date="2018-08-21T20:25:00Z">
        <w:r w:rsidR="00F35DB5">
          <w:rPr>
            <w:rFonts w:ascii="Arial" w:eastAsia="Arial" w:hAnsi="Arial" w:cs="Arial"/>
          </w:rPr>
          <w:t>more</w:t>
        </w:r>
        <w:r w:rsidR="00F35DB5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than 16 characters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TiDB Service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Reset Password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TiDB Configuration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Domain Name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Only support intranet connection. For details, please refer to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del w:id="36" w:author="柴玉梅" w:date="2018-08-21T20:35:00Z">
        <w:r w:rsidDel="009A3F82">
          <w:rPr>
            <w:rFonts w:ascii="Arial" w:eastAsia="Arial" w:hAnsi="Arial" w:cs="Arial"/>
          </w:rPr>
          <w:delText xml:space="preserve">connection </w:delText>
        </w:r>
      </w:del>
      <w:ins w:id="37" w:author="柴玉梅" w:date="2018-08-21T20:35:00Z">
        <w:r w:rsidR="009A3F82">
          <w:rPr>
            <w:rFonts w:ascii="Arial" w:eastAsia="Arial" w:hAnsi="Arial" w:cs="Arial"/>
          </w:rPr>
          <w:t>C</w:t>
        </w:r>
        <w:r w:rsidR="009A3F82">
          <w:rPr>
            <w:rFonts w:ascii="Arial" w:eastAsia="Arial" w:hAnsi="Arial" w:cs="Arial"/>
          </w:rPr>
          <w:t xml:space="preserve">onnection </w:t>
        </w:r>
      </w:ins>
      <w:del w:id="38" w:author="柴玉梅" w:date="2018-08-21T20:35:00Z">
        <w:r w:rsidDel="009A3F82">
          <w:rPr>
            <w:rFonts w:ascii="Arial" w:eastAsia="Arial" w:hAnsi="Arial" w:cs="Arial"/>
          </w:rPr>
          <w:delText>instance</w:delText>
        </w:r>
      </w:del>
      <w:ins w:id="39" w:author="柴玉梅" w:date="2018-08-21T20:35:00Z">
        <w:r w:rsidR="009A3F82">
          <w:rPr>
            <w:rFonts w:ascii="Arial" w:eastAsia="Arial" w:hAnsi="Arial" w:cs="Arial"/>
          </w:rPr>
          <w:t>I</w:t>
        </w:r>
        <w:r w:rsidR="009A3F82">
          <w:rPr>
            <w:rFonts w:ascii="Arial" w:eastAsia="Arial" w:hAnsi="Arial" w:cs="Arial"/>
          </w:rPr>
          <w:t>nstance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Order </w:t>
      </w:r>
      <w:del w:id="40" w:author="柴玉梅" w:date="2018-08-21T20:35:00Z">
        <w:r w:rsidDel="009A3F82">
          <w:rPr>
            <w:rFonts w:ascii="Arial" w:eastAsia="Arial" w:hAnsi="Arial" w:cs="Arial"/>
          </w:rPr>
          <w:delText>amount</w:delText>
        </w:r>
      </w:del>
      <w:ins w:id="41" w:author="柴玉梅" w:date="2018-08-21T20:35:00Z">
        <w:r w:rsidR="009A3F82">
          <w:rPr>
            <w:rFonts w:ascii="Arial" w:eastAsia="Arial" w:hAnsi="Arial" w:cs="Arial"/>
          </w:rPr>
          <w:t>A</w:t>
        </w:r>
        <w:r w:rsidR="009A3F82">
          <w:rPr>
            <w:rFonts w:ascii="Arial" w:eastAsia="Arial" w:hAnsi="Arial" w:cs="Arial"/>
          </w:rPr>
          <w:t>mount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</w:t>
      </w:r>
      <w:del w:id="42" w:author="柴玉梅" w:date="2018-08-21T20:35:00Z">
        <w:r w:rsidDel="009A3F82">
          <w:rPr>
            <w:rFonts w:ascii="Arial" w:eastAsia="Arial" w:hAnsi="Arial" w:cs="Arial"/>
          </w:rPr>
          <w:delText xml:space="preserve">have </w:delText>
        </w:r>
      </w:del>
      <w:ins w:id="43" w:author="柴玉梅" w:date="2018-08-21T20:35:00Z">
        <w:r w:rsidR="009A3F82">
          <w:rPr>
            <w:rFonts w:ascii="Arial" w:eastAsia="Arial" w:hAnsi="Arial" w:cs="Arial"/>
          </w:rPr>
          <w:t>H</w:t>
        </w:r>
        <w:r w:rsidR="009A3F82">
          <w:rPr>
            <w:rFonts w:ascii="Arial" w:eastAsia="Arial" w:hAnsi="Arial" w:cs="Arial"/>
          </w:rPr>
          <w:t xml:space="preserve">ave </w:t>
        </w:r>
      </w:ins>
      <w:r>
        <w:rPr>
          <w:rFonts w:ascii="Arial" w:eastAsia="Arial" w:hAnsi="Arial" w:cs="Arial"/>
        </w:rPr>
        <w:t>Read and Agreed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Distributed database TiDB trial service term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Amount </w:t>
      </w:r>
      <w:del w:id="44" w:author="柴玉梅" w:date="2018-08-21T20:35:00Z">
        <w:r w:rsidDel="009A3F82">
          <w:rPr>
            <w:rFonts w:ascii="Arial" w:eastAsia="Arial" w:hAnsi="Arial" w:cs="Arial"/>
          </w:rPr>
          <w:delText>payable</w:delText>
        </w:r>
      </w:del>
      <w:ins w:id="45" w:author="柴玉梅" w:date="2018-08-21T20:35:00Z">
        <w:r w:rsidR="009A3F82">
          <w:rPr>
            <w:rFonts w:ascii="Arial" w:eastAsia="Arial" w:hAnsi="Arial" w:cs="Arial"/>
          </w:rPr>
          <w:t>P</w:t>
        </w:r>
        <w:r w:rsidR="009A3F82">
          <w:rPr>
            <w:rFonts w:ascii="Arial" w:eastAsia="Arial" w:hAnsi="Arial" w:cs="Arial"/>
          </w:rPr>
          <w:t>ayable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Total </w:t>
      </w:r>
      <w:del w:id="46" w:author="柴玉梅" w:date="2018-08-21T20:35:00Z">
        <w:r w:rsidDel="009A3F82">
          <w:rPr>
            <w:rFonts w:ascii="Arial" w:eastAsia="Arial" w:hAnsi="Arial" w:cs="Arial"/>
          </w:rPr>
          <w:delText xml:space="preserve">order </w:delText>
        </w:r>
      </w:del>
      <w:ins w:id="47" w:author="柴玉梅" w:date="2018-08-21T20:35:00Z">
        <w:r w:rsidR="009A3F82">
          <w:rPr>
            <w:rFonts w:ascii="Arial" w:eastAsia="Arial" w:hAnsi="Arial" w:cs="Arial"/>
          </w:rPr>
          <w:t>O</w:t>
        </w:r>
        <w:r w:rsidR="009A3F82">
          <w:rPr>
            <w:rFonts w:ascii="Arial" w:eastAsia="Arial" w:hAnsi="Arial" w:cs="Arial"/>
          </w:rPr>
          <w:t xml:space="preserve">rder </w:t>
        </w:r>
      </w:ins>
      <w:del w:id="48" w:author="柴玉梅" w:date="2018-08-21T20:35:00Z">
        <w:r w:rsidDel="009A3F82">
          <w:rPr>
            <w:rFonts w:ascii="Arial" w:eastAsia="Arial" w:hAnsi="Arial" w:cs="Arial"/>
          </w:rPr>
          <w:delText>amount</w:delText>
        </w:r>
      </w:del>
      <w:ins w:id="49" w:author="柴玉梅" w:date="2018-08-21T20:35:00Z">
        <w:r w:rsidR="009A3F82">
          <w:rPr>
            <w:rFonts w:ascii="Arial" w:eastAsia="Arial" w:hAnsi="Arial" w:cs="Arial"/>
          </w:rPr>
          <w:t>A</w:t>
        </w:r>
        <w:r w:rsidR="009A3F82">
          <w:rPr>
            <w:rFonts w:ascii="Arial" w:eastAsia="Arial" w:hAnsi="Arial" w:cs="Arial"/>
          </w:rPr>
          <w:t>mount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￥0.00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Pay Now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Instant Account Setup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Instance </w:t>
      </w:r>
      <w:del w:id="50" w:author="柴玉梅" w:date="2018-08-21T20:35:00Z">
        <w:r w:rsidDel="009A3F82">
          <w:rPr>
            <w:rFonts w:ascii="Arial" w:eastAsia="Arial" w:hAnsi="Arial" w:cs="Arial"/>
          </w:rPr>
          <w:delText>information</w:delText>
        </w:r>
      </w:del>
      <w:ins w:id="51" w:author="柴玉梅" w:date="2018-08-21T20:35:00Z">
        <w:r w:rsidR="009A3F82">
          <w:rPr>
            <w:rFonts w:ascii="Arial" w:eastAsia="Arial" w:hAnsi="Arial" w:cs="Arial"/>
          </w:rPr>
          <w:t>I</w:t>
        </w:r>
        <w:r w:rsidR="009A3F82">
          <w:rPr>
            <w:rFonts w:ascii="Arial" w:eastAsia="Arial" w:hAnsi="Arial" w:cs="Arial"/>
          </w:rPr>
          <w:t>nformation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Billing Type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Intranet </w:t>
      </w:r>
      <w:del w:id="52" w:author="柴玉梅" w:date="2018-08-21T20:36:00Z">
        <w:r w:rsidDel="009A3F82">
          <w:rPr>
            <w:rFonts w:ascii="Arial" w:eastAsia="Arial" w:hAnsi="Arial" w:cs="Arial"/>
          </w:rPr>
          <w:delText xml:space="preserve">domain </w:delText>
        </w:r>
      </w:del>
      <w:ins w:id="53" w:author="柴玉梅" w:date="2018-08-21T20:36:00Z">
        <w:r w:rsidR="009A3F82">
          <w:rPr>
            <w:rFonts w:ascii="Arial" w:eastAsia="Arial" w:hAnsi="Arial" w:cs="Arial"/>
          </w:rPr>
          <w:t>D</w:t>
        </w:r>
        <w:r w:rsidR="009A3F82">
          <w:rPr>
            <w:rFonts w:ascii="Arial" w:eastAsia="Arial" w:hAnsi="Arial" w:cs="Arial"/>
          </w:rPr>
          <w:t xml:space="preserve">omain </w:t>
        </w:r>
      </w:ins>
      <w:del w:id="54" w:author="柴玉梅" w:date="2018-08-21T20:36:00Z">
        <w:r w:rsidDel="009A3F82">
          <w:rPr>
            <w:rFonts w:ascii="Arial" w:eastAsia="Arial" w:hAnsi="Arial" w:cs="Arial"/>
          </w:rPr>
          <w:delText>name</w:delText>
        </w:r>
      </w:del>
      <w:ins w:id="55" w:author="柴玉梅" w:date="2018-08-21T20:36:00Z">
        <w:r w:rsidR="009A3F82">
          <w:rPr>
            <w:rFonts w:ascii="Arial" w:eastAsia="Arial" w:hAnsi="Arial" w:cs="Arial"/>
          </w:rPr>
          <w:t>N</w:t>
        </w:r>
        <w:r w:rsidR="009A3F82">
          <w:rPr>
            <w:rFonts w:ascii="Arial" w:eastAsia="Arial" w:hAnsi="Arial" w:cs="Arial"/>
          </w:rPr>
          <w:t>ame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</w:t>
      </w:r>
      <w:del w:id="56" w:author="柴玉梅" w:date="2018-08-21T20:36:00Z">
        <w:r w:rsidDel="009A3F82">
          <w:rPr>
            <w:rFonts w:ascii="Arial" w:eastAsia="Arial" w:hAnsi="Arial" w:cs="Arial"/>
          </w:rPr>
          <w:delText xml:space="preserve">replica </w:delText>
        </w:r>
      </w:del>
      <w:ins w:id="57" w:author="柴玉梅" w:date="2018-08-21T20:36:00Z">
        <w:r w:rsidR="009A3F82">
          <w:rPr>
            <w:rFonts w:ascii="Arial" w:eastAsia="Arial" w:hAnsi="Arial" w:cs="Arial"/>
          </w:rPr>
          <w:t>R</w:t>
        </w:r>
        <w:r w:rsidR="009A3F82">
          <w:rPr>
            <w:rFonts w:ascii="Arial" w:eastAsia="Arial" w:hAnsi="Arial" w:cs="Arial"/>
          </w:rPr>
          <w:t xml:space="preserve">eplica </w:t>
        </w:r>
      </w:ins>
      <w:del w:id="58" w:author="柴玉梅" w:date="2018-08-21T20:36:00Z">
        <w:r w:rsidDel="009A3F82">
          <w:rPr>
            <w:rFonts w:ascii="Arial" w:eastAsia="Arial" w:hAnsi="Arial" w:cs="Arial"/>
          </w:rPr>
          <w:delText>number</w:delText>
        </w:r>
      </w:del>
      <w:ins w:id="59" w:author="柴玉梅" w:date="2018-08-21T20:36:00Z">
        <w:r w:rsidR="009A3F82">
          <w:rPr>
            <w:rFonts w:ascii="Arial" w:eastAsia="Arial" w:hAnsi="Arial" w:cs="Arial"/>
          </w:rPr>
          <w:t>N</w:t>
        </w:r>
        <w:r w:rsidR="009A3F82">
          <w:rPr>
            <w:rFonts w:ascii="Arial" w:eastAsia="Arial" w:hAnsi="Arial" w:cs="Arial"/>
          </w:rPr>
          <w:t>umber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Storage </w:t>
      </w:r>
      <w:del w:id="60" w:author="柴玉梅" w:date="2018-08-21T20:36:00Z">
        <w:r w:rsidDel="009A3F82">
          <w:rPr>
            <w:rFonts w:ascii="Arial" w:eastAsia="Arial" w:hAnsi="Arial" w:cs="Arial"/>
          </w:rPr>
          <w:delText>space</w:delText>
        </w:r>
      </w:del>
      <w:ins w:id="61" w:author="柴玉梅" w:date="2018-08-21T20:36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>pace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Monitoring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Node </w:t>
      </w:r>
      <w:del w:id="62" w:author="柴玉梅" w:date="2018-08-21T20:36:00Z">
        <w:r w:rsidDel="009A3F82">
          <w:rPr>
            <w:rFonts w:ascii="Arial" w:eastAsia="Arial" w:hAnsi="Arial" w:cs="Arial"/>
          </w:rPr>
          <w:delText>management</w:delText>
        </w:r>
      </w:del>
      <w:ins w:id="63" w:author="柴玉梅" w:date="2018-08-21T20:36:00Z">
        <w:r w:rsidR="009A3F82">
          <w:rPr>
            <w:rFonts w:ascii="Arial" w:eastAsia="Arial" w:hAnsi="Arial" w:cs="Arial"/>
          </w:rPr>
          <w:t>M</w:t>
        </w:r>
        <w:r w:rsidR="009A3F82">
          <w:rPr>
            <w:rFonts w:ascii="Arial" w:eastAsia="Arial" w:hAnsi="Arial" w:cs="Arial"/>
          </w:rPr>
          <w:t>anagement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Copy </w:t>
      </w:r>
      <w:del w:id="64" w:author="柴玉梅" w:date="2018-08-21T20:36:00Z">
        <w:r w:rsidDel="009A3F82">
          <w:rPr>
            <w:rFonts w:ascii="Arial" w:eastAsia="Arial" w:hAnsi="Arial" w:cs="Arial"/>
          </w:rPr>
          <w:delText>successful</w:delText>
        </w:r>
      </w:del>
      <w:ins w:id="65" w:author="柴玉梅" w:date="2018-08-21T20:36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>uccessful</w:t>
        </w:r>
        <w:r w:rsidR="009A3F82">
          <w:rPr>
            <w:rFonts w:ascii="Arial" w:eastAsia="Arial" w:hAnsi="Arial" w:cs="Arial"/>
          </w:rPr>
          <w:t>ly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Confirm to delete distributed database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Deleted </w:t>
      </w:r>
      <w:del w:id="66" w:author="柴玉梅" w:date="2018-08-21T20:36:00Z">
        <w:r w:rsidDel="009A3F82">
          <w:rPr>
            <w:rFonts w:ascii="Arial" w:eastAsia="Arial" w:hAnsi="Arial" w:cs="Arial"/>
          </w:rPr>
          <w:delText>successfully</w:delText>
        </w:r>
      </w:del>
      <w:ins w:id="67" w:author="柴玉梅" w:date="2018-08-21T20:36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>uccessfully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Deletion </w:t>
      </w:r>
      <w:del w:id="68" w:author="柴玉梅" w:date="2018-08-21T20:36:00Z">
        <w:r w:rsidDel="009A3F82">
          <w:rPr>
            <w:rFonts w:ascii="Arial" w:eastAsia="Arial" w:hAnsi="Arial" w:cs="Arial"/>
          </w:rPr>
          <w:delText>canceled</w:delText>
        </w:r>
      </w:del>
      <w:ins w:id="69" w:author="柴玉梅" w:date="2018-08-21T20:36:00Z">
        <w:r w:rsidR="009A3F82">
          <w:rPr>
            <w:rFonts w:ascii="Arial" w:eastAsia="Arial" w:hAnsi="Arial" w:cs="Arial"/>
          </w:rPr>
          <w:t>C</w:t>
        </w:r>
        <w:r w:rsidR="009A3F82">
          <w:rPr>
            <w:rFonts w:ascii="Arial" w:eastAsia="Arial" w:hAnsi="Arial" w:cs="Arial"/>
          </w:rPr>
          <w:t>anceled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enter the contents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distributed database TiDB data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enter the contents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distributed database TiDB data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Billing Information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 entries per page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Deletion task submission failed, please try again later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Order Confirmation 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Payment Confirmation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Order </w:t>
      </w:r>
      <w:del w:id="70" w:author="柴玉梅" w:date="2018-08-21T20:36:00Z">
        <w:r w:rsidDel="009A3F82">
          <w:rPr>
            <w:rFonts w:ascii="Arial" w:eastAsia="Arial" w:hAnsi="Arial" w:cs="Arial"/>
          </w:rPr>
          <w:delText>completed</w:delText>
        </w:r>
      </w:del>
      <w:ins w:id="71" w:author="柴玉梅" w:date="2018-08-21T20:36:00Z">
        <w:r w:rsidR="009A3F82">
          <w:rPr>
            <w:rFonts w:ascii="Arial" w:eastAsia="Arial" w:hAnsi="Arial" w:cs="Arial"/>
          </w:rPr>
          <w:t>C</w:t>
        </w:r>
        <w:r w:rsidR="009A3F82">
          <w:rPr>
            <w:rFonts w:ascii="Arial" w:eastAsia="Arial" w:hAnsi="Arial" w:cs="Arial"/>
          </w:rPr>
          <w:t>ompleted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 Type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Product Details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Billing Type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Purchase Duration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Order information fetch failed. Please retry after updating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Instance creating task submission succeeded. Please refresh the page manually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Memory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Storage </w:t>
      </w:r>
      <w:del w:id="72" w:author="柴玉梅" w:date="2018-08-21T20:36:00Z">
        <w:r w:rsidDel="009A3F82">
          <w:rPr>
            <w:rFonts w:ascii="Arial" w:eastAsia="Arial" w:hAnsi="Arial" w:cs="Arial"/>
          </w:rPr>
          <w:delText xml:space="preserve">space </w:delText>
        </w:r>
      </w:del>
      <w:ins w:id="73" w:author="柴玉梅" w:date="2018-08-21T20:36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 xml:space="preserve">pace 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</w:t>
      </w:r>
      <w:del w:id="74" w:author="柴玉梅" w:date="2018-08-21T20:36:00Z">
        <w:r w:rsidDel="009A3F82">
          <w:rPr>
            <w:rFonts w:ascii="Arial" w:eastAsia="Arial" w:hAnsi="Arial" w:cs="Arial"/>
          </w:rPr>
          <w:delText xml:space="preserve">date </w:delText>
        </w:r>
      </w:del>
      <w:ins w:id="75" w:author="柴玉梅" w:date="2018-08-21T20:36:00Z">
        <w:r w:rsidR="009A3F82">
          <w:rPr>
            <w:rFonts w:ascii="Arial" w:eastAsia="Arial" w:hAnsi="Arial" w:cs="Arial"/>
          </w:rPr>
          <w:t>D</w:t>
        </w:r>
        <w:r w:rsidR="009A3F82">
          <w:rPr>
            <w:rFonts w:ascii="Arial" w:eastAsia="Arial" w:hAnsi="Arial" w:cs="Arial"/>
          </w:rPr>
          <w:t xml:space="preserve">ate </w:t>
        </w:r>
      </w:ins>
      <w:del w:id="76" w:author="柴玉梅" w:date="2018-08-21T20:36:00Z">
        <w:r w:rsidDel="009A3F82">
          <w:rPr>
            <w:rFonts w:ascii="Arial" w:eastAsia="Arial" w:hAnsi="Arial" w:cs="Arial"/>
          </w:rPr>
          <w:delText>range</w:delText>
        </w:r>
      </w:del>
      <w:ins w:id="77" w:author="柴玉梅" w:date="2018-08-21T20:36:00Z">
        <w:r w:rsidR="009A3F82">
          <w:rPr>
            <w:rFonts w:ascii="Arial" w:eastAsia="Arial" w:hAnsi="Arial" w:cs="Arial"/>
          </w:rPr>
          <w:t>R</w:t>
        </w:r>
        <w:r w:rsidR="009A3F82">
          <w:rPr>
            <w:rFonts w:ascii="Arial" w:eastAsia="Arial" w:hAnsi="Arial" w:cs="Arial"/>
          </w:rPr>
          <w:t>ange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select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Last week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Last month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Last three month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Cluster </w:t>
      </w:r>
      <w:del w:id="78" w:author="柴玉梅" w:date="2018-08-21T20:37:00Z">
        <w:r w:rsidDel="009A3F82">
          <w:rPr>
            <w:rFonts w:ascii="Arial" w:eastAsia="Arial" w:hAnsi="Arial" w:cs="Arial"/>
          </w:rPr>
          <w:delText xml:space="preserve">storage </w:delText>
        </w:r>
      </w:del>
      <w:ins w:id="79" w:author="柴玉梅" w:date="2018-08-21T20:37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 xml:space="preserve">torage </w:t>
        </w:r>
      </w:ins>
      <w:del w:id="80" w:author="柴玉梅" w:date="2018-08-21T20:37:00Z">
        <w:r w:rsidDel="009A3F82">
          <w:rPr>
            <w:rFonts w:ascii="Arial" w:eastAsia="Arial" w:hAnsi="Arial" w:cs="Arial"/>
          </w:rPr>
          <w:delText>utilization</w:delText>
        </w:r>
      </w:del>
      <w:ins w:id="81" w:author="柴玉梅" w:date="2018-08-21T20:37:00Z">
        <w:r w:rsidR="009A3F82">
          <w:rPr>
            <w:rFonts w:ascii="Arial" w:eastAsia="Arial" w:hAnsi="Arial" w:cs="Arial"/>
          </w:rPr>
          <w:t>U</w:t>
        </w:r>
        <w:r w:rsidR="009A3F82">
          <w:rPr>
            <w:rFonts w:ascii="Arial" w:eastAsia="Arial" w:hAnsi="Arial" w:cs="Arial"/>
          </w:rPr>
          <w:t>tilization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TiDB - </w:t>
      </w:r>
      <w:del w:id="82" w:author="柴玉梅" w:date="2018-08-21T20:37:00Z">
        <w:r w:rsidDel="009A3F82">
          <w:rPr>
            <w:rFonts w:ascii="Arial" w:eastAsia="Arial" w:hAnsi="Arial" w:cs="Arial"/>
          </w:rPr>
          <w:delText xml:space="preserve">total </w:delText>
        </w:r>
      </w:del>
      <w:ins w:id="83" w:author="柴玉梅" w:date="2018-08-21T20:37:00Z">
        <w:r w:rsidR="009A3F82">
          <w:rPr>
            <w:rFonts w:ascii="Arial" w:eastAsia="Arial" w:hAnsi="Arial" w:cs="Arial"/>
          </w:rPr>
          <w:t>T</w:t>
        </w:r>
        <w:r w:rsidR="009A3F82">
          <w:rPr>
            <w:rFonts w:ascii="Arial" w:eastAsia="Arial" w:hAnsi="Arial" w:cs="Arial"/>
          </w:rPr>
          <w:t xml:space="preserve">otal </w:t>
        </w:r>
      </w:ins>
      <w:del w:id="84" w:author="柴玉梅" w:date="2018-08-21T20:37:00Z">
        <w:r w:rsidDel="009A3F82">
          <w:rPr>
            <w:rFonts w:ascii="Arial" w:eastAsia="Arial" w:hAnsi="Arial" w:cs="Arial"/>
          </w:rPr>
          <w:delText xml:space="preserve">quantity </w:delText>
        </w:r>
      </w:del>
      <w:ins w:id="85" w:author="柴玉梅" w:date="2018-08-21T20:37:00Z">
        <w:r w:rsidR="009A3F82">
          <w:rPr>
            <w:rFonts w:ascii="Arial" w:eastAsia="Arial" w:hAnsi="Arial" w:cs="Arial"/>
          </w:rPr>
          <w:t>Q</w:t>
        </w:r>
        <w:r w:rsidR="009A3F82">
          <w:rPr>
            <w:rFonts w:ascii="Arial" w:eastAsia="Arial" w:hAnsi="Arial" w:cs="Arial"/>
          </w:rPr>
          <w:t xml:space="preserve">uantity </w:t>
        </w:r>
      </w:ins>
      <w:r>
        <w:rPr>
          <w:rFonts w:ascii="Arial" w:eastAsia="Arial" w:hAnsi="Arial" w:cs="Arial"/>
        </w:rPr>
        <w:t xml:space="preserve">of </w:t>
      </w:r>
      <w:del w:id="86" w:author="柴玉梅" w:date="2018-08-21T20:37:00Z">
        <w:r w:rsidDel="009A3F82">
          <w:rPr>
            <w:rFonts w:ascii="Arial" w:eastAsia="Arial" w:hAnsi="Arial" w:cs="Arial"/>
          </w:rPr>
          <w:delText xml:space="preserve">search </w:delText>
        </w:r>
      </w:del>
      <w:ins w:id="87" w:author="柴玉梅" w:date="2018-08-21T20:37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 xml:space="preserve">earch </w:t>
        </w:r>
      </w:ins>
      <w:del w:id="88" w:author="柴玉梅" w:date="2018-08-21T20:37:00Z">
        <w:r w:rsidDel="009A3F82">
          <w:rPr>
            <w:rFonts w:ascii="Arial" w:eastAsia="Arial" w:hAnsi="Arial" w:cs="Arial"/>
          </w:rPr>
          <w:delText>request</w:delText>
        </w:r>
      </w:del>
      <w:ins w:id="89" w:author="柴玉梅" w:date="2018-08-21T20:37:00Z">
        <w:r w:rsidR="009A3F82">
          <w:rPr>
            <w:rFonts w:ascii="Arial" w:eastAsia="Arial" w:hAnsi="Arial" w:cs="Arial"/>
          </w:rPr>
          <w:t>R</w:t>
        </w:r>
        <w:r w:rsidR="009A3F82">
          <w:rPr>
            <w:rFonts w:ascii="Arial" w:eastAsia="Arial" w:hAnsi="Arial" w:cs="Arial"/>
          </w:rPr>
          <w:t>equest</w:t>
        </w:r>
        <w:r w:rsidR="009A3F82">
          <w:rPr>
            <w:rFonts w:ascii="Arial" w:eastAsia="Arial" w:hAnsi="Arial" w:cs="Arial"/>
          </w:rPr>
          <w:t>s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Times/minute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TiDB - </w:t>
      </w:r>
      <w:del w:id="90" w:author="柴玉梅" w:date="2018-08-21T20:37:00Z">
        <w:r w:rsidDel="009A3F82">
          <w:rPr>
            <w:rFonts w:ascii="Arial" w:eastAsia="Arial" w:hAnsi="Arial" w:cs="Arial"/>
          </w:rPr>
          <w:delText xml:space="preserve">database </w:delText>
        </w:r>
      </w:del>
      <w:ins w:id="91" w:author="柴玉梅" w:date="2018-08-21T20:37:00Z">
        <w:r w:rsidR="009A3F82">
          <w:rPr>
            <w:rFonts w:ascii="Arial" w:eastAsia="Arial" w:hAnsi="Arial" w:cs="Arial"/>
          </w:rPr>
          <w:t>D</w:t>
        </w:r>
        <w:r w:rsidR="009A3F82">
          <w:rPr>
            <w:rFonts w:ascii="Arial" w:eastAsia="Arial" w:hAnsi="Arial" w:cs="Arial"/>
          </w:rPr>
          <w:t xml:space="preserve">atabase </w:t>
        </w:r>
      </w:ins>
      <w:del w:id="92" w:author="柴玉梅" w:date="2018-08-21T20:37:00Z">
        <w:r w:rsidDel="009A3F82">
          <w:rPr>
            <w:rFonts w:ascii="Arial" w:eastAsia="Arial" w:hAnsi="Arial" w:cs="Arial"/>
          </w:rPr>
          <w:delText xml:space="preserve">active </w:delText>
        </w:r>
      </w:del>
      <w:ins w:id="93" w:author="柴玉梅" w:date="2018-08-21T20:37:00Z">
        <w:r w:rsidR="009A3F82">
          <w:rPr>
            <w:rFonts w:ascii="Arial" w:eastAsia="Arial" w:hAnsi="Arial" w:cs="Arial"/>
          </w:rPr>
          <w:t>A</w:t>
        </w:r>
        <w:r w:rsidR="009A3F82">
          <w:rPr>
            <w:rFonts w:ascii="Arial" w:eastAsia="Arial" w:hAnsi="Arial" w:cs="Arial"/>
          </w:rPr>
          <w:t xml:space="preserve">ctive </w:t>
        </w:r>
      </w:ins>
      <w:del w:id="94" w:author="柴玉梅" w:date="2018-08-21T20:37:00Z">
        <w:r w:rsidDel="009A3F82">
          <w:rPr>
            <w:rFonts w:ascii="Arial" w:eastAsia="Arial" w:hAnsi="Arial" w:cs="Arial"/>
          </w:rPr>
          <w:delText xml:space="preserve">connection </w:delText>
        </w:r>
      </w:del>
      <w:ins w:id="95" w:author="柴玉梅" w:date="2018-08-21T20:37:00Z">
        <w:r w:rsidR="009A3F82">
          <w:rPr>
            <w:rFonts w:ascii="Arial" w:eastAsia="Arial" w:hAnsi="Arial" w:cs="Arial"/>
          </w:rPr>
          <w:t>C</w:t>
        </w:r>
        <w:r w:rsidR="009A3F82">
          <w:rPr>
            <w:rFonts w:ascii="Arial" w:eastAsia="Arial" w:hAnsi="Arial" w:cs="Arial"/>
          </w:rPr>
          <w:t xml:space="preserve">onnection </w:t>
        </w:r>
      </w:ins>
      <w:del w:id="96" w:author="柴玉梅" w:date="2018-08-21T20:37:00Z">
        <w:r w:rsidDel="009A3F82">
          <w:rPr>
            <w:rFonts w:ascii="Arial" w:eastAsia="Arial" w:hAnsi="Arial" w:cs="Arial"/>
          </w:rPr>
          <w:delText>number</w:delText>
        </w:r>
      </w:del>
      <w:ins w:id="97" w:author="柴玉梅" w:date="2018-08-21T20:37:00Z">
        <w:r w:rsidR="009A3F82">
          <w:rPr>
            <w:rFonts w:ascii="Arial" w:eastAsia="Arial" w:hAnsi="Arial" w:cs="Arial"/>
          </w:rPr>
          <w:t>N</w:t>
        </w:r>
        <w:r w:rsidR="009A3F82">
          <w:rPr>
            <w:rFonts w:ascii="Arial" w:eastAsia="Arial" w:hAnsi="Arial" w:cs="Arial"/>
          </w:rPr>
          <w:t>umber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Nr.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TiDB - </w:t>
      </w:r>
      <w:ins w:id="98" w:author="柴玉梅" w:date="2018-08-21T20:37:00Z">
        <w:r w:rsidR="009A3F82">
          <w:rPr>
            <w:rFonts w:ascii="Arial" w:eastAsia="Arial" w:hAnsi="Arial" w:cs="Arial"/>
          </w:rPr>
          <w:t>M</w:t>
        </w:r>
      </w:ins>
      <w:del w:id="99" w:author="柴玉梅" w:date="2018-08-21T20:37:00Z">
        <w:r w:rsidDel="009A3F82">
          <w:rPr>
            <w:rFonts w:ascii="Arial" w:eastAsia="Arial" w:hAnsi="Arial" w:cs="Arial"/>
          </w:rPr>
          <w:delText>m</w:delText>
        </w:r>
      </w:del>
      <w:r>
        <w:rPr>
          <w:rFonts w:ascii="Arial" w:eastAsia="Arial" w:hAnsi="Arial" w:cs="Arial"/>
        </w:rPr>
        <w:t xml:space="preserve">emory </w:t>
      </w:r>
      <w:del w:id="100" w:author="柴玉梅" w:date="2018-08-21T20:37:00Z">
        <w:r w:rsidDel="009A3F82">
          <w:rPr>
            <w:rFonts w:ascii="Arial" w:eastAsia="Arial" w:hAnsi="Arial" w:cs="Arial"/>
          </w:rPr>
          <w:delText>utilization</w:delText>
        </w:r>
      </w:del>
      <w:ins w:id="101" w:author="柴玉梅" w:date="2018-08-21T20:37:00Z">
        <w:r w:rsidR="009A3F82">
          <w:rPr>
            <w:rFonts w:ascii="Arial" w:eastAsia="Arial" w:hAnsi="Arial" w:cs="Arial"/>
          </w:rPr>
          <w:t>U</w:t>
        </w:r>
        <w:r w:rsidR="009A3F82">
          <w:rPr>
            <w:rFonts w:ascii="Arial" w:eastAsia="Arial" w:hAnsi="Arial" w:cs="Arial"/>
          </w:rPr>
          <w:t>tilization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TiDB - CPU </w:t>
      </w:r>
      <w:del w:id="102" w:author="柴玉梅" w:date="2018-08-21T20:37:00Z">
        <w:r w:rsidDel="009A3F82">
          <w:rPr>
            <w:rFonts w:ascii="Arial" w:eastAsia="Arial" w:hAnsi="Arial" w:cs="Arial"/>
          </w:rPr>
          <w:delText xml:space="preserve">average </w:delText>
        </w:r>
      </w:del>
      <w:ins w:id="103" w:author="柴玉梅" w:date="2018-08-21T20:37:00Z">
        <w:r w:rsidR="009A3F82">
          <w:rPr>
            <w:rFonts w:ascii="Arial" w:eastAsia="Arial" w:hAnsi="Arial" w:cs="Arial"/>
          </w:rPr>
          <w:t>A</w:t>
        </w:r>
        <w:r w:rsidR="009A3F82">
          <w:rPr>
            <w:rFonts w:ascii="Arial" w:eastAsia="Arial" w:hAnsi="Arial" w:cs="Arial"/>
          </w:rPr>
          <w:t xml:space="preserve">verage </w:t>
        </w:r>
      </w:ins>
      <w:del w:id="104" w:author="柴玉梅" w:date="2018-08-21T20:37:00Z">
        <w:r w:rsidDel="009A3F82">
          <w:rPr>
            <w:rFonts w:ascii="Arial" w:eastAsia="Arial" w:hAnsi="Arial" w:cs="Arial"/>
          </w:rPr>
          <w:delText xml:space="preserve">utilization </w:delText>
        </w:r>
      </w:del>
      <w:ins w:id="105" w:author="柴玉梅" w:date="2018-08-21T20:37:00Z">
        <w:r w:rsidR="009A3F82">
          <w:rPr>
            <w:rFonts w:ascii="Arial" w:eastAsia="Arial" w:hAnsi="Arial" w:cs="Arial"/>
          </w:rPr>
          <w:t>U</w:t>
        </w:r>
        <w:r w:rsidR="009A3F82">
          <w:rPr>
            <w:rFonts w:ascii="Arial" w:eastAsia="Arial" w:hAnsi="Arial" w:cs="Arial"/>
          </w:rPr>
          <w:t xml:space="preserve">tilization </w:t>
        </w:r>
      </w:ins>
      <w:del w:id="106" w:author="柴玉梅" w:date="2018-08-21T20:37:00Z">
        <w:r w:rsidDel="009A3F82">
          <w:rPr>
            <w:rFonts w:ascii="Arial" w:eastAsia="Arial" w:hAnsi="Arial" w:cs="Arial"/>
          </w:rPr>
          <w:delText>rate</w:delText>
        </w:r>
      </w:del>
      <w:ins w:id="107" w:author="柴玉梅" w:date="2018-08-21T20:37:00Z">
        <w:r w:rsidR="009A3F82">
          <w:rPr>
            <w:rFonts w:ascii="Arial" w:eastAsia="Arial" w:hAnsi="Arial" w:cs="Arial"/>
          </w:rPr>
          <w:t>R</w:t>
        </w:r>
        <w:r w:rsidR="009A3F82">
          <w:rPr>
            <w:rFonts w:ascii="Arial" w:eastAsia="Arial" w:hAnsi="Arial" w:cs="Arial"/>
          </w:rPr>
          <w:t>ate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TiDB-INSERT </w:t>
      </w:r>
      <w:del w:id="108" w:author="柴玉梅" w:date="2018-08-21T20:37:00Z">
        <w:r w:rsidDel="009A3F82">
          <w:rPr>
            <w:rFonts w:ascii="Arial" w:eastAsia="Arial" w:hAnsi="Arial" w:cs="Arial"/>
          </w:rPr>
          <w:delText xml:space="preserve">statement </w:delText>
        </w:r>
      </w:del>
      <w:ins w:id="109" w:author="柴玉梅" w:date="2018-08-21T20:37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 xml:space="preserve">tatement </w:t>
        </w:r>
      </w:ins>
      <w:del w:id="110" w:author="柴玉梅" w:date="2018-08-21T20:37:00Z">
        <w:r w:rsidDel="009A3F82">
          <w:rPr>
            <w:rFonts w:ascii="Arial" w:eastAsia="Arial" w:hAnsi="Arial" w:cs="Arial"/>
          </w:rPr>
          <w:delText>counting</w:delText>
        </w:r>
      </w:del>
      <w:ins w:id="111" w:author="柴玉梅" w:date="2018-08-21T20:37:00Z">
        <w:r w:rsidR="009A3F82">
          <w:rPr>
            <w:rFonts w:ascii="Arial" w:eastAsia="Arial" w:hAnsi="Arial" w:cs="Arial"/>
          </w:rPr>
          <w:t>C</w:t>
        </w:r>
        <w:r w:rsidR="009A3F82">
          <w:rPr>
            <w:rFonts w:ascii="Arial" w:eastAsia="Arial" w:hAnsi="Arial" w:cs="Arial"/>
          </w:rPr>
          <w:t>ounting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TiKV - </w:t>
      </w:r>
      <w:del w:id="112" w:author="柴玉梅" w:date="2018-08-21T20:38:00Z">
        <w:r w:rsidDel="009A3F82">
          <w:rPr>
            <w:rFonts w:ascii="Arial" w:eastAsia="Arial" w:hAnsi="Arial" w:cs="Arial"/>
          </w:rPr>
          <w:delText xml:space="preserve">used </w:delText>
        </w:r>
      </w:del>
      <w:ins w:id="113" w:author="柴玉梅" w:date="2018-08-21T20:38:00Z">
        <w:r w:rsidR="009A3F82">
          <w:rPr>
            <w:rFonts w:ascii="Arial" w:eastAsia="Arial" w:hAnsi="Arial" w:cs="Arial"/>
          </w:rPr>
          <w:t>U</w:t>
        </w:r>
        <w:r w:rsidR="009A3F82">
          <w:rPr>
            <w:rFonts w:ascii="Arial" w:eastAsia="Arial" w:hAnsi="Arial" w:cs="Arial"/>
          </w:rPr>
          <w:t xml:space="preserve">sed </w:t>
        </w:r>
      </w:ins>
      <w:del w:id="114" w:author="柴玉梅" w:date="2018-08-21T20:38:00Z">
        <w:r w:rsidDel="009A3F82">
          <w:rPr>
            <w:rFonts w:ascii="Arial" w:eastAsia="Arial" w:hAnsi="Arial" w:cs="Arial"/>
          </w:rPr>
          <w:delText>space</w:delText>
        </w:r>
      </w:del>
      <w:ins w:id="115" w:author="柴玉梅" w:date="2018-08-21T20:38:00Z">
        <w:r w:rsidR="009A3F82">
          <w:rPr>
            <w:rFonts w:ascii="Arial" w:eastAsia="Arial" w:hAnsi="Arial" w:cs="Arial"/>
          </w:rPr>
          <w:t>S</w:t>
        </w:r>
        <w:r w:rsidR="009A3F82">
          <w:rPr>
            <w:rFonts w:ascii="Arial" w:eastAsia="Arial" w:hAnsi="Arial" w:cs="Arial"/>
          </w:rPr>
          <w:t>pace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TiKV - </w:t>
      </w:r>
      <w:del w:id="116" w:author="柴玉梅" w:date="2018-08-21T20:38:00Z">
        <w:r w:rsidDel="009A3F82">
          <w:rPr>
            <w:rFonts w:ascii="Arial" w:eastAsia="Arial" w:hAnsi="Arial" w:cs="Arial"/>
          </w:rPr>
          <w:delText xml:space="preserve">memory </w:delText>
        </w:r>
      </w:del>
      <w:ins w:id="117" w:author="柴玉梅" w:date="2018-08-21T20:38:00Z">
        <w:r w:rsidR="009A3F82">
          <w:rPr>
            <w:rFonts w:ascii="Arial" w:eastAsia="Arial" w:hAnsi="Arial" w:cs="Arial"/>
          </w:rPr>
          <w:t>M</w:t>
        </w:r>
        <w:r w:rsidR="009A3F82">
          <w:rPr>
            <w:rFonts w:ascii="Arial" w:eastAsia="Arial" w:hAnsi="Arial" w:cs="Arial"/>
          </w:rPr>
          <w:t xml:space="preserve">emory </w:t>
        </w:r>
      </w:ins>
      <w:del w:id="118" w:author="柴玉梅" w:date="2018-08-21T20:38:00Z">
        <w:r w:rsidDel="009A3F82">
          <w:rPr>
            <w:rFonts w:ascii="Arial" w:eastAsia="Arial" w:hAnsi="Arial" w:cs="Arial"/>
          </w:rPr>
          <w:delText>utilization</w:delText>
        </w:r>
      </w:del>
      <w:ins w:id="119" w:author="柴玉梅" w:date="2018-08-21T20:38:00Z">
        <w:r w:rsidR="009A3F82">
          <w:rPr>
            <w:rFonts w:ascii="Arial" w:eastAsia="Arial" w:hAnsi="Arial" w:cs="Arial"/>
          </w:rPr>
          <w:t>U</w:t>
        </w:r>
        <w:r w:rsidR="009A3F82">
          <w:rPr>
            <w:rFonts w:ascii="Arial" w:eastAsia="Arial" w:hAnsi="Arial" w:cs="Arial"/>
          </w:rPr>
          <w:t>tilization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TiDB - CPU </w:t>
      </w:r>
      <w:del w:id="120" w:author="柴玉梅" w:date="2018-08-21T20:38:00Z">
        <w:r w:rsidDel="009A3F82">
          <w:rPr>
            <w:rFonts w:ascii="Arial" w:eastAsia="Arial" w:hAnsi="Arial" w:cs="Arial"/>
          </w:rPr>
          <w:delText xml:space="preserve">average </w:delText>
        </w:r>
      </w:del>
      <w:ins w:id="121" w:author="柴玉梅" w:date="2018-08-21T20:38:00Z">
        <w:r w:rsidR="009A3F82">
          <w:rPr>
            <w:rFonts w:ascii="Arial" w:eastAsia="Arial" w:hAnsi="Arial" w:cs="Arial"/>
          </w:rPr>
          <w:t>A</w:t>
        </w:r>
        <w:r w:rsidR="009A3F82">
          <w:rPr>
            <w:rFonts w:ascii="Arial" w:eastAsia="Arial" w:hAnsi="Arial" w:cs="Arial"/>
          </w:rPr>
          <w:t xml:space="preserve">verage </w:t>
        </w:r>
      </w:ins>
      <w:del w:id="122" w:author="柴玉梅" w:date="2018-08-21T20:38:00Z">
        <w:r w:rsidDel="009A3F82">
          <w:rPr>
            <w:rFonts w:ascii="Arial" w:eastAsia="Arial" w:hAnsi="Arial" w:cs="Arial"/>
          </w:rPr>
          <w:delText xml:space="preserve">utilization </w:delText>
        </w:r>
      </w:del>
      <w:ins w:id="123" w:author="柴玉梅" w:date="2018-08-21T20:38:00Z">
        <w:r w:rsidR="009A3F82">
          <w:rPr>
            <w:rFonts w:ascii="Arial" w:eastAsia="Arial" w:hAnsi="Arial" w:cs="Arial"/>
          </w:rPr>
          <w:t>U</w:t>
        </w:r>
        <w:r w:rsidR="009A3F82">
          <w:rPr>
            <w:rFonts w:ascii="Arial" w:eastAsia="Arial" w:hAnsi="Arial" w:cs="Arial"/>
          </w:rPr>
          <w:t xml:space="preserve">tilization </w:t>
        </w:r>
      </w:ins>
      <w:del w:id="124" w:author="柴玉梅" w:date="2018-08-21T20:38:00Z">
        <w:r w:rsidDel="009A3F82">
          <w:rPr>
            <w:rFonts w:ascii="Arial" w:eastAsia="Arial" w:hAnsi="Arial" w:cs="Arial"/>
          </w:rPr>
          <w:delText>rate</w:delText>
        </w:r>
      </w:del>
      <w:ins w:id="125" w:author="柴玉梅" w:date="2018-08-21T20:38:00Z">
        <w:r w:rsidR="009A3F82">
          <w:rPr>
            <w:rFonts w:ascii="Arial" w:eastAsia="Arial" w:hAnsi="Arial" w:cs="Arial"/>
          </w:rPr>
          <w:t>R</w:t>
        </w:r>
        <w:r w:rsidR="009A3F82">
          <w:rPr>
            <w:rFonts w:ascii="Arial" w:eastAsia="Arial" w:hAnsi="Arial" w:cs="Arial"/>
          </w:rPr>
          <w:t>ate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Database </w:t>
      </w:r>
      <w:del w:id="126" w:author="柴玉梅" w:date="2018-08-21T20:38:00Z">
        <w:r w:rsidDel="009A3F82">
          <w:rPr>
            <w:rFonts w:ascii="Arial" w:eastAsia="Arial" w:hAnsi="Arial" w:cs="Arial"/>
          </w:rPr>
          <w:delText>account</w:delText>
        </w:r>
      </w:del>
      <w:ins w:id="127" w:author="柴玉梅" w:date="2018-08-21T20:38:00Z">
        <w:r w:rsidR="009A3F82">
          <w:rPr>
            <w:rFonts w:ascii="Arial" w:eastAsia="Arial" w:hAnsi="Arial" w:cs="Arial"/>
          </w:rPr>
          <w:t>A</w:t>
        </w:r>
        <w:r w:rsidR="009A3F82">
          <w:rPr>
            <w:rFonts w:ascii="Arial" w:eastAsia="Arial" w:hAnsi="Arial" w:cs="Arial"/>
          </w:rPr>
          <w:t>ccount</w:t>
        </w:r>
      </w:ins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 Password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Confirm new password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account length cannot be less than 8 characters, but cannot be </w:t>
      </w:r>
      <w:del w:id="128" w:author="柴玉梅" w:date="2018-08-21T20:27:00Z">
        <w:r w:rsidDel="00F35DB5">
          <w:rPr>
            <w:rFonts w:ascii="Arial" w:eastAsia="Arial" w:hAnsi="Arial" w:cs="Arial"/>
          </w:rPr>
          <w:delText xml:space="preserve">greater </w:delText>
        </w:r>
      </w:del>
      <w:ins w:id="129" w:author="柴玉梅" w:date="2018-08-21T20:27:00Z">
        <w:r w:rsidR="00F35DB5">
          <w:rPr>
            <w:rFonts w:ascii="Arial" w:eastAsia="Arial" w:hAnsi="Arial" w:cs="Arial"/>
          </w:rPr>
          <w:t>more</w:t>
        </w:r>
        <w:r w:rsidR="00F35DB5">
          <w:rPr>
            <w:rFonts w:ascii="Arial" w:eastAsia="Arial" w:hAnsi="Arial" w:cs="Arial"/>
          </w:rPr>
          <w:t xml:space="preserve"> </w:t>
        </w:r>
      </w:ins>
      <w:r>
        <w:rPr>
          <w:rFonts w:ascii="Arial" w:eastAsia="Arial" w:hAnsi="Arial" w:cs="Arial"/>
        </w:rPr>
        <w:t>than 16 characters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 reset failed. Please try again later.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 Password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Confirm new password</w:t>
      </w:r>
    </w:p>
    <w:p w:rsidR="00E175E4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Notification</w:t>
      </w:r>
      <w:bookmarkStart w:id="130" w:name="_GoBack"/>
      <w:bookmarkEnd w:id="130"/>
    </w:p>
    <w:p w:rsidR="00471950" w:rsidRPr="002C3786" w:rsidRDefault="00E175E4" w:rsidP="00E175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sectPr w:rsidR="00471950" w:rsidRPr="002C3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23B" w:rsidRDefault="00D9523B" w:rsidP="002C3786">
      <w:r>
        <w:separator/>
      </w:r>
    </w:p>
  </w:endnote>
  <w:endnote w:type="continuationSeparator" w:id="0">
    <w:p w:rsidR="00D9523B" w:rsidRDefault="00D9523B" w:rsidP="002C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23B" w:rsidRDefault="00D9523B" w:rsidP="002C3786">
      <w:r>
        <w:separator/>
      </w:r>
    </w:p>
  </w:footnote>
  <w:footnote w:type="continuationSeparator" w:id="0">
    <w:p w:rsidR="00D9523B" w:rsidRDefault="00D9523B" w:rsidP="002C378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柴玉梅">
    <w15:presenceInfo w15:providerId="AD" w15:userId="S-1-5-21-2273477508-3660018622-1514142019-26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E4"/>
    <w:rsid w:val="002C3786"/>
    <w:rsid w:val="00471950"/>
    <w:rsid w:val="009A3F82"/>
    <w:rsid w:val="00D9523B"/>
    <w:rsid w:val="00E175E4"/>
    <w:rsid w:val="00E32025"/>
    <w:rsid w:val="00F3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0DDD12-3414-4BBB-AC3E-AF0F566B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7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75E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C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黑体"/>
        <a:cs typeface="Arial"/>
        <a:font script="Jpan" typeface="Arial"/>
        <a:font script="Hang" typeface="Arial"/>
        <a:font script="Hans" typeface="Arial"/>
        <a:font script="Hant" typeface="Arial"/>
        <a:font script="Arab" typeface="Arial"/>
        <a:font script="Hebr" typeface="Arial"/>
        <a:font script="Thai" typeface="Arial"/>
        <a:font script="Ethi" typeface="Arial"/>
        <a:font script="Beng" typeface="Arial"/>
        <a:font script="Gujr" typeface="Arial"/>
        <a:font script="Khmr" typeface="Arial"/>
        <a:font script="Knda" typeface="Arial"/>
        <a:font script="Guru" typeface="Arial"/>
        <a:font script="Cans" typeface="Arial"/>
        <a:font script="Cher" typeface="Arial"/>
        <a:font script="Yiii" typeface="Arial"/>
        <a:font script="Tibt" typeface="Arial"/>
        <a:font script="Thaa" typeface="Arial"/>
        <a:font script="Deva" typeface="Arial"/>
        <a:font script="Telu" typeface="Arial"/>
        <a:font script="Taml" typeface="Arial"/>
        <a:font script="Syrc" typeface="Arial"/>
        <a:font script="Orya" typeface="Arial"/>
        <a:font script="Mlym" typeface="Arial"/>
        <a:font script="Laoo" typeface="Arial"/>
        <a:font script="Sinh" typeface="Arial"/>
        <a:font script="Mong" typeface="Arial"/>
        <a:font script="Viet" typeface="Arial"/>
        <a:font script="Uigh" typeface="Arial"/>
        <a:font script="Geor" typeface="Arial"/>
      </a:majorFont>
      <a:minorFont>
        <a:latin typeface="Arial" panose="020F0502020204030204"/>
        <a:ea typeface="宋体"/>
        <a:cs typeface="Arial"/>
        <a:font script="Jpan" typeface="Arial"/>
        <a:font script="Hang" typeface="Arial"/>
        <a:font script="Hans" typeface="Arial"/>
        <a:font script="Hant" typeface="Arial"/>
        <a:font script="Arab" typeface="Arial"/>
        <a:font script="Hebr" typeface="Arial"/>
        <a:font script="Thai" typeface="Arial"/>
        <a:font script="Ethi" typeface="Arial"/>
        <a:font script="Beng" typeface="Arial"/>
        <a:font script="Gujr" typeface="Arial"/>
        <a:font script="Khmr" typeface="Arial"/>
        <a:font script="Knda" typeface="Arial"/>
        <a:font script="Guru" typeface="Arial"/>
        <a:font script="Cans" typeface="Arial"/>
        <a:font script="Cher" typeface="Arial"/>
        <a:font script="Yiii" typeface="Arial"/>
        <a:font script="Tibt" typeface="Arial"/>
        <a:font script="Thaa" typeface="Arial"/>
        <a:font script="Deva" typeface="Arial"/>
        <a:font script="Telu" typeface="Arial"/>
        <a:font script="Taml" typeface="Arial"/>
        <a:font script="Syrc" typeface="Arial"/>
        <a:font script="Orya" typeface="Arial"/>
        <a:font script="Mlym" typeface="Arial"/>
        <a:font script="Laoo" typeface="Arial"/>
        <a:font script="Sinh" typeface="Arial"/>
        <a:font script="Mong" typeface="Arial"/>
        <a:font script="Viet" typeface="Arial"/>
        <a:font script="Uigh" typeface="Arial"/>
        <a:font script="Geo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yangmu</dc:creator>
  <cp:keywords/>
  <dc:description/>
  <cp:lastModifiedBy>柴玉梅</cp:lastModifiedBy>
  <cp:revision>3</cp:revision>
  <dcterms:created xsi:type="dcterms:W3CDTF">2018-07-30T06:48:00Z</dcterms:created>
  <dcterms:modified xsi:type="dcterms:W3CDTF">2018-08-21T12:38:00Z</dcterms:modified>
</cp:coreProperties>
</file>