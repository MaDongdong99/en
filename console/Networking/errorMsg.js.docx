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603d1d61cdc4705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15" w:rsidRDefault="00DD2067" w:rsidP="005F6BF0">
      <w:pPr>
        <w:rPr>
          <w:rFonts w:ascii="Arial" w:hAnsi="Arial" w:cs="Arial"/>
        </w:rPr>
      </w:pPr>
      <w:bookmarkStart w:id="0" w:name="_GoBack"/>
      <w:bookmarkEnd w:id="0"/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私有网络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//VPC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'vpc.create.ParameterError.Conflict.name': '</w:t>
      </w:r>
      <w:r w:rsidRPr="00304CE3">
        <w:rPr>
          <w:rFonts w:ascii="Arial" w:hAnsi="Arial" w:cs="Arial"/>
        </w:rPr>
        <w:t>同地域下私有网络名称重复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'vpc.create.ParameterError.Conflict.name': 'Repeated name of VPC in the same region',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'vpc.create.ResourceError.QuotaExceeded.vpc': '</w:t>
      </w:r>
      <w:r w:rsidRPr="00304CE3">
        <w:rPr>
          <w:rFonts w:ascii="Arial" w:hAnsi="Arial" w:cs="Arial"/>
        </w:rPr>
        <w:t>所选地域资源限额已满，请切换地域或提交工单提升限额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'vpc.create.ResourceError.QuotaExceeded.vpc': 'The quota of resources of the selected region is full, please switch the region or open ticket to increase quota.',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'vpc.delete.ResourceError.InUse': '</w:t>
      </w:r>
      <w:r w:rsidRPr="00304CE3">
        <w:rPr>
          <w:rFonts w:ascii="Arial" w:hAnsi="Arial" w:cs="Arial"/>
        </w:rPr>
        <w:t>无法删除私有网络，请先删除该私有网络内的</w:t>
      </w:r>
      <w:r w:rsidRPr="00304CE3">
        <w:rPr>
          <w:rFonts w:ascii="Arial" w:hAnsi="Arial" w:cs="Arial"/>
        </w:rPr>
        <w:t>VPC</w:t>
      </w:r>
      <w:r w:rsidRPr="00304CE3">
        <w:rPr>
          <w:rFonts w:ascii="Arial" w:hAnsi="Arial" w:cs="Arial"/>
        </w:rPr>
        <w:t>对等连接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'vpc.delete.ResourceError.InUse': 'The VPC cannot be deleted. Please delete the VPC Peering in the VPC first',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'vpc.delete.ResourceError.NotFound': '</w:t>
      </w:r>
      <w:r w:rsidRPr="00304CE3">
        <w:rPr>
          <w:rFonts w:ascii="Arial" w:hAnsi="Arial" w:cs="Arial"/>
        </w:rPr>
        <w:t>删除私有网络失败，私有网络已不存在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'vpc.delete.ResourceError.NotFound': 'Deleting the VPC failed.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'vpc.modifyName.ParameterError.Conflict.name': '</w:t>
      </w:r>
      <w:r w:rsidRPr="00304CE3">
        <w:rPr>
          <w:rFonts w:ascii="Arial" w:hAnsi="Arial" w:cs="Arial"/>
        </w:rPr>
        <w:t>同地域下私有网络名称重复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'vpc.modifyName.ParameterError.Conflict.name': 'Repeated name of VPC in the same region',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'vpc.modifyName.ResourceError.NotFound': '</w:t>
      </w:r>
      <w:r w:rsidRPr="00304CE3">
        <w:rPr>
          <w:rFonts w:ascii="Arial" w:hAnsi="Arial" w:cs="Arial"/>
        </w:rPr>
        <w:t>修改名称失败，私有网络已不存在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'vpc.modifyName.ResourceError.NotFound': 'Modifying the name failed.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'vpc.modifyDesc.ResourceError.NotFound': '</w:t>
      </w:r>
      <w:r w:rsidRPr="00304CE3">
        <w:rPr>
          <w:rFonts w:ascii="Arial" w:hAnsi="Arial" w:cs="Arial"/>
        </w:rPr>
        <w:t>修改描述失败，私有网络已不存在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'vpc.modifyDesc.ResourceError.NotFound': 'Modifying the description failed.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'vpc.modifyDesc.ParameterError.Invalid.desc': '</w:t>
      </w:r>
      <w:r w:rsidRPr="00304CE3">
        <w:rPr>
          <w:rFonts w:ascii="Arial" w:hAnsi="Arial" w:cs="Arial"/>
        </w:rPr>
        <w:t>修改描述失败，描述不合法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'vpc.modifyDesc.ParameterError.Invalid.desc': 'Modifying the description failed. The description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子网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//Subnet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'vpcSubnet.create.ParameterError.Conflict.cidr': '</w:t>
      </w:r>
      <w:r w:rsidRPr="00304CE3">
        <w:rPr>
          <w:rFonts w:ascii="Arial" w:hAnsi="Arial" w:cs="Arial"/>
        </w:rPr>
        <w:t>子网网段有重叠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'vpcSubnet.create.ParameterError.Conflict.cidr': 'Overlapping Subnets',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'vpcSubnet.create.ResourceError.NotFound': '</w:t>
      </w:r>
      <w:r w:rsidRPr="00304CE3">
        <w:rPr>
          <w:rFonts w:ascii="Arial" w:hAnsi="Arial" w:cs="Arial"/>
        </w:rPr>
        <w:t>创建子网失败，私有网络已不存在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'vpcSubnet.create.ResourceError.NotFound': 'Creating the subnet failed. The VPC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'vpcSubnet.delete.ResourceError.InUse': '</w:t>
      </w:r>
      <w:r w:rsidRPr="00304CE3">
        <w:rPr>
          <w:rFonts w:ascii="Arial" w:hAnsi="Arial" w:cs="Arial"/>
        </w:rPr>
        <w:t>无法删除子网，请先删除该子网内的资源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'vpcSubnet.delete.ResourceError.InUse': 'The subnet cannot be deleted. Please delete the resources in the subnet first',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'vpcSubnet.delete.ResourceError.NotFound': '</w:t>
      </w:r>
      <w:r w:rsidRPr="00304CE3">
        <w:rPr>
          <w:rFonts w:ascii="Arial" w:hAnsi="Arial" w:cs="Arial"/>
        </w:rPr>
        <w:t>子网删除失败，资源已不存在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'vpcSubnet.delete.ResourceError.NotFound': 'Deleting the subnet failed.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'vpcSubnet.replaceRT.ResourceError.NotFound': '</w:t>
      </w:r>
      <w:r w:rsidRPr="00304CE3">
        <w:rPr>
          <w:rFonts w:ascii="Arial" w:hAnsi="Arial" w:cs="Arial"/>
        </w:rPr>
        <w:t>更换路由表失败，路由表不存在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'vpcSubnet.replaceRT.ResourceError.NotFound': 'Changing the route table failed. The route table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'vpcSubnet.bind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.ResourceError.InUse': '</w:t>
      </w:r>
      <w:r w:rsidRPr="00304CE3">
        <w:rPr>
          <w:rFonts w:ascii="Arial" w:hAnsi="Arial" w:cs="Arial"/>
        </w:rPr>
        <w:t>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失败，子网已绑定网络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'vpcSubnet.bindACL.ResourceError.InUse': 'Associating the Network ACL failed. The subnet is associated with a Network 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.ResourceError.NotFound': '</w:t>
      </w:r>
      <w:r w:rsidRPr="00304CE3">
        <w:rPr>
          <w:rFonts w:ascii="Arial" w:hAnsi="Arial" w:cs="Arial"/>
        </w:rPr>
        <w:t>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'vpcSubnet.bindACL.ResourceError.NotFound': 'Associating the Network ACL failed.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'vpcSubnet.unbind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.ResourceError.NotFound': '</w:t>
      </w:r>
      <w:r w:rsidRPr="00304CE3">
        <w:rPr>
          <w:rFonts w:ascii="Arial" w:hAnsi="Arial" w:cs="Arial"/>
        </w:rPr>
        <w:t>解绑网络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失败，子网已不存在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'vpcSubnet.unbindACL.ResourceError.NotFound': 'Disassociating the Network ACL failed. The subnet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'vpcSubnet.unbind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.ResourceError.Unsupported': '</w:t>
      </w:r>
      <w:r w:rsidRPr="00304CE3">
        <w:rPr>
          <w:rFonts w:ascii="Arial" w:hAnsi="Arial" w:cs="Arial"/>
        </w:rPr>
        <w:t>解绑网络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失败，子网未关联网络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'vpcSubnet.unbindACL.ResourceError.Unsupported': 'Disassociating the Network ACL failed. The subnet is not associated with any Network 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'vpcSubnet.modifyName.ResourceError.NotFound': '</w:t>
      </w:r>
      <w:r w:rsidRPr="00304CE3">
        <w:rPr>
          <w:rFonts w:ascii="Arial" w:hAnsi="Arial" w:cs="Arial"/>
        </w:rPr>
        <w:t>修改名称失败，子网已不存在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'vpcSubnet.modifyName.ResourceError.NotFound': 'Modifying the name failed. The subnet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'vpcSubnet.modifyDesc.ResourceError.NotFound': '</w:t>
      </w:r>
      <w:r w:rsidRPr="00304CE3">
        <w:rPr>
          <w:rFonts w:ascii="Arial" w:hAnsi="Arial" w:cs="Arial"/>
        </w:rPr>
        <w:t>修改描述失败，子网已不存在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'vpcSubnet.modifyDesc.ResourceError.NotFound': 'Modifying the description failed. The subnet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'vpcSubnet.modifyDesc.ParameterError.Invalid.desc': '</w:t>
      </w:r>
      <w:r w:rsidRPr="00304CE3">
        <w:rPr>
          <w:rFonts w:ascii="Arial" w:hAnsi="Arial" w:cs="Arial"/>
        </w:rPr>
        <w:t>修改描述失败，描述不合法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'vpcSubnet.modifyDesc.ParameterError.Invalid.desc': 'Modifying the description failed. The description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路由表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//Route Table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'routeTable.create.ResourceError.NotFound': '</w:t>
      </w:r>
      <w:r w:rsidRPr="00304CE3">
        <w:rPr>
          <w:rFonts w:ascii="Arial" w:hAnsi="Arial" w:cs="Arial"/>
        </w:rPr>
        <w:t>创建路由表失败，所选的私有网络不存在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'routeTable.create.ResourceError.NotFound': 'Creating the route table failed. 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'routeTable.create.ResourceError.InUse.name': '</w:t>
      </w:r>
      <w:r w:rsidRPr="00304CE3">
        <w:rPr>
          <w:rFonts w:ascii="Arial" w:hAnsi="Arial" w:cs="Arial"/>
        </w:rPr>
        <w:t>创建路由表失败，名称重复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'routeTable.create.ResourceError.InUse.name': 'Creating the route table failed.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'routeTable.create.ParameterError.Conflict.name': '</w:t>
      </w:r>
      <w:r w:rsidRPr="00304CE3">
        <w:rPr>
          <w:rFonts w:ascii="Arial" w:hAnsi="Arial" w:cs="Arial"/>
        </w:rPr>
        <w:t>创建路由表失败，名称重复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'routeTable.create.ParameterError.Conflict.name': 'Creating the route table failed.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'routeTable.delete.ResourceError.InUse': '</w:t>
      </w:r>
      <w:r w:rsidRPr="00304CE3">
        <w:rPr>
          <w:rFonts w:ascii="Arial" w:hAnsi="Arial" w:cs="Arial"/>
        </w:rPr>
        <w:t>删除路由表失败，路由表已关联子网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'routeTable.delete.ResourceError.InUse': 'Creating the route table failed. The route table is associated with a subnet',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'routeTable.bindSubnet.ParameterError.Invalid.destination': '</w:t>
      </w:r>
      <w:r w:rsidRPr="00304CE3">
        <w:rPr>
          <w:rFonts w:ascii="Arial" w:hAnsi="Arial" w:cs="Arial"/>
        </w:rPr>
        <w:t>路由表的路由规则的目的端与所选子网的网段有重叠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'routeTable.bindSubnet.ParameterError.Invalid.destination': 'The target end of the routing rule of route table is overlapping with the segment of the selected subnet',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'routeTable.bindSubnet.ResourceError.NotFound': '</w:t>
      </w:r>
      <w:r w:rsidRPr="00304CE3">
        <w:rPr>
          <w:rFonts w:ascii="Arial" w:hAnsi="Arial" w:cs="Arial"/>
        </w:rPr>
        <w:t>关联子网失败，资源已不存在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'routeTable.bindSubnet.ResourceError.NotFound': 'Associating the subnet failed.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'routeTable.replaceRT.ParameterError.Invalid.destination': '</w:t>
      </w:r>
      <w:r w:rsidRPr="00304CE3">
        <w:rPr>
          <w:rFonts w:ascii="Arial" w:hAnsi="Arial" w:cs="Arial"/>
        </w:rPr>
        <w:t>路由表的路由规则的目的端与所选子网的网段有重叠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'routeTable.replaceRT.ParameterError.Invalid.destination': 'The target end of the routing rule of route table is overlapping with the segment of the selected subnet',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'routeTable.replaceRT.ResourceError.NotFound': '</w:t>
      </w:r>
      <w:r w:rsidRPr="00304CE3">
        <w:rPr>
          <w:rFonts w:ascii="Arial" w:hAnsi="Arial" w:cs="Arial"/>
        </w:rPr>
        <w:t>子网更换路由表失败，资源已不存在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'routeTable.replaceRT.ResourceError.NotFound': 'Changing the route table for subnet failed.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'routeTable.modifyName.ResourceError.NotFound': '</w:t>
      </w:r>
      <w:r w:rsidRPr="00304CE3">
        <w:rPr>
          <w:rFonts w:ascii="Arial" w:hAnsi="Arial" w:cs="Arial"/>
        </w:rPr>
        <w:t>修改路由表名称失败，路由表已不存在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'routeTable.modifyName.ResourceError.NotFound': 'Modifying the route table name failed. The route table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'routeTable.modifyName.ParameterError.Conflict.name': '</w:t>
      </w:r>
      <w:r w:rsidRPr="00304CE3">
        <w:rPr>
          <w:rFonts w:ascii="Arial" w:hAnsi="Arial" w:cs="Arial"/>
        </w:rPr>
        <w:t>修改路由表名称失败，名称重复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'routeTable.modifyName.ParameterError.Conflict.name': 'Modifying the route table name failed.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'routeTable.modifyDesc.ResourceError.NotFound': '</w:t>
      </w:r>
      <w:r w:rsidRPr="00304CE3">
        <w:rPr>
          <w:rFonts w:ascii="Arial" w:hAnsi="Arial" w:cs="Arial"/>
        </w:rPr>
        <w:t>修改路由表描述失败，路由表已不存在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'routeTable.modifyDesc.ResourceError.NotFound': 'Modifying the route table description failed. The route table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'routeTable.modifyDesc.ParameterError.Invalid.desc': '</w:t>
      </w:r>
      <w:r w:rsidRPr="00304CE3">
        <w:rPr>
          <w:rFonts w:ascii="Arial" w:hAnsi="Arial" w:cs="Arial"/>
        </w:rPr>
        <w:t>修改路由表描述失败，描述不合法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'routeTable.modifyDesc.ParameterError.Invalid.desc': 'Modifying the route table description failed. The description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'routeTable.createRule.ParameterError.Invalid.destination': '</w:t>
      </w:r>
      <w:r w:rsidRPr="00304CE3">
        <w:rPr>
          <w:rFonts w:ascii="Arial" w:hAnsi="Arial" w:cs="Arial"/>
        </w:rPr>
        <w:t>路由规则的目的端与私有网络中的子网网段有重叠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'routeTable.createRule.ParameterError.Invalid.destination': 'The target end of the routing rule is overlapping with the subnet segment in the VPC',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'routeTable.createRule.ParameterError.MissingParameter.destination': '</w:t>
      </w:r>
      <w:r w:rsidRPr="00304CE3">
        <w:rPr>
          <w:rFonts w:ascii="Arial" w:hAnsi="Arial" w:cs="Arial"/>
        </w:rPr>
        <w:t>目的端不可为空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'routeTable.createRule.ParameterError.MissingParameter.destination': 'Target end </w:t>
      </w:r>
      <w:r w:rsidR="00C128F8">
        <w:rPr>
          <w:rFonts w:ascii="Arial" w:hAnsi="Arial" w:cs="Arial"/>
          <w:color w:val="E32636"/>
        </w:rPr>
        <w:t>cannot be null</w:t>
      </w:r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'routeTable.createRule.ParameterError.ParameterError.Invalid.nexthop_id': '</w:t>
      </w:r>
      <w:r w:rsidRPr="00304CE3">
        <w:rPr>
          <w:rFonts w:ascii="Arial" w:hAnsi="Arial" w:cs="Arial"/>
        </w:rPr>
        <w:t>路由规则的下一跳地址不存在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'routeTable.createRule.ParameterError.ParameterError.Invalid.nexthop_id': 'The next hop address of the routing rule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'routeTable.createRule.ParameterError..MissingParameter.nexthop_id': '</w:t>
      </w:r>
      <w:r w:rsidRPr="00304CE3">
        <w:rPr>
          <w:rFonts w:ascii="Arial" w:hAnsi="Arial" w:cs="Arial"/>
        </w:rPr>
        <w:t>请选择下一跳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'routeTable.createRule.ParameterError..MissingParameter.nexthop_id': 'Please select next</w:t>
      </w:r>
      <w:r w:rsidR="0071481B">
        <w:rPr>
          <w:rFonts w:ascii="Arial" w:hAnsi="Arial" w:cs="Arial"/>
          <w:color w:val="E32636"/>
        </w:rPr>
        <w:t xml:space="preserve"> hop</w:t>
      </w:r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'routeTable.modifyRule.ParameterError.MissingParameter.destination': '</w:t>
      </w:r>
      <w:r w:rsidRPr="00304CE3">
        <w:rPr>
          <w:rFonts w:ascii="Arial" w:hAnsi="Arial" w:cs="Arial"/>
        </w:rPr>
        <w:t>目的端不可为空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'routeTable.modifyRule.ParameterError.MissingParameter.destination': 'Target end </w:t>
      </w:r>
      <w:r w:rsidR="00C128F8">
        <w:rPr>
          <w:rFonts w:ascii="Arial" w:hAnsi="Arial" w:cs="Arial"/>
          <w:color w:val="E32636"/>
        </w:rPr>
        <w:t>cannot be null</w:t>
      </w:r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'routeTable.modifyRule.ParameterError.Invalid.destination': '</w:t>
      </w:r>
      <w:r w:rsidRPr="00304CE3">
        <w:rPr>
          <w:rFonts w:ascii="Arial" w:hAnsi="Arial" w:cs="Arial"/>
        </w:rPr>
        <w:t>路由规则的目的端与私有网络中的子网网段有重叠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'routeTable.modifyRule.ParameterError.Invalid.destination': 'The target end of the routing rule is overlapping with the subnet segment in the VPC',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="00F96936" w:rsidRPr="00304CE3">
        <w:rPr>
          <w:rFonts w:ascii="Arial" w:hAnsi="Arial" w:cs="Arial"/>
        </w:rPr>
        <w:t>ACL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.create.ResourceError.NotFound': '</w:t>
      </w:r>
      <w:r w:rsidRPr="00304CE3">
        <w:rPr>
          <w:rFonts w:ascii="Arial" w:hAnsi="Arial" w:cs="Arial"/>
        </w:rPr>
        <w:t>创建网络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'ACL.create.ResourceError.NotFound': 'Creating the Network ACL failed. 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.create.ResourceError.InUse.name': '</w:t>
      </w:r>
      <w:r w:rsidRPr="00304CE3">
        <w:rPr>
          <w:rFonts w:ascii="Arial" w:hAnsi="Arial" w:cs="Arial"/>
        </w:rPr>
        <w:t>创建网络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'ACL.create.ResourceError.InUse.name': 'Creating the Network ACL failed.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.clone.ResourceError.InUse.name': '</w:t>
      </w:r>
      <w:r w:rsidRPr="00304CE3">
        <w:rPr>
          <w:rFonts w:ascii="Arial" w:hAnsi="Arial" w:cs="Arial"/>
        </w:rPr>
        <w:t>克隆网络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'ACL.clone.ResourceError.InUse.name': 'Cloning the Network ACL failed.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.clone.ResourceError.NotFound': '</w:t>
      </w:r>
      <w:r w:rsidRPr="00304CE3">
        <w:rPr>
          <w:rFonts w:ascii="Arial" w:hAnsi="Arial" w:cs="Arial"/>
        </w:rPr>
        <w:t>创建网络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'ACL.clone.ResourceError.NotFound': 'Creating the Network ACL failed. 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.delete.ResourceError.InUse': '</w:t>
      </w:r>
      <w:r w:rsidRPr="00304CE3">
        <w:rPr>
          <w:rFonts w:ascii="Arial" w:hAnsi="Arial" w:cs="Arial"/>
        </w:rPr>
        <w:t>有关联子网的网络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不可删除，请解绑子网后再进行删除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'ACL.delete.ResourceError.InUse': 'The Network ACL of an associated subnet cannot be deleted. Please disassociate the subnet before deletion',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.delete.ResourceError.NotFound': '</w:t>
      </w:r>
      <w:r w:rsidRPr="00304CE3">
        <w:rPr>
          <w:rFonts w:ascii="Arial" w:hAnsi="Arial" w:cs="Arial"/>
        </w:rPr>
        <w:t>删除网络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失败，网络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'ACL.delete.ResourceError.NotFound': 'Deleting the Network ACL failed. The Network ACL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.bindSubnet.ResourceError.InUse':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关联子网失败，子网已绑定网络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'ACL.bindSubnet.ResourceError.InUse': 'Associating the Network ACL with the subnet failed. The subnet is associated with a Network 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.unbindSubnet.ResourceError.Unsupported':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解关联子网失败，子网未绑定网络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'ACL.unbindSubnet.ResourceError.Unsupported': 'Disassociating the Network ACL from the subnet failed. The subnet is not associated with any networkACL',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.modifyName.ResourceError.NotFound': '</w:t>
      </w:r>
      <w:r w:rsidRPr="00304CE3">
        <w:rPr>
          <w:rFonts w:ascii="Arial" w:hAnsi="Arial" w:cs="Arial"/>
        </w:rPr>
        <w:t>修改网络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名称失败，网络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'ACL.modifyName.ResourceError.NotFound': 'Modifying the Network ACL name failed. The Network ACL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.modifyDesc.ResourceError.NotFound': '</w:t>
      </w:r>
      <w:r w:rsidRPr="00304CE3">
        <w:rPr>
          <w:rFonts w:ascii="Arial" w:hAnsi="Arial" w:cs="Arial"/>
        </w:rPr>
        <w:t>修改网络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描述失败，网络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'ACL.modifyDesc.ResourceError.NotFound': 'Modifying the Network ACL description failed. The Network ACL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.modifyDesc.ParameterError.Invalid.desc': '</w:t>
      </w:r>
      <w:r w:rsidRPr="00304CE3">
        <w:rPr>
          <w:rFonts w:ascii="Arial" w:hAnsi="Arial" w:cs="Arial"/>
        </w:rPr>
        <w:t>修改网络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'ACL.modifyDesc.ParameterError.Invalid.desc': 'Modifying the Network ACL description failed. The description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.createRule.ParameterError.Conflict.priority':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'ACL.createRule.ParameterError.Conflict.priority': 'The priority level of Network ACL rule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规则缺少优先级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'ACL.createRule.ParameterError.MissingParameter.priority': 'The priority level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规则优先级输入为非法字符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lastRenderedPageBreak/>
        <w:t>'ACL.createRule.ParameterError.Invalid.priority': 'The entered priority level of Network ACL rule is an illegal character',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'ACL.createRule.ParameterError.MissingParameter.port_start':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'ACL.createRule.ParameterError.MissingParameter.port_end':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'ACL.createRule.ParameterError.Invalid.port_start':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'ACL.createRule.ParameterError.Invalid.port_end':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.createRule.ParameterError.MissingParameter.ip_prefix':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</w:t>
      </w:r>
      <w:r w:rsidRPr="00304CE3">
        <w:rPr>
          <w:rFonts w:ascii="Arial" w:hAnsi="Arial" w:cs="Arial"/>
        </w:rPr>
        <w:t>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'ACL.createRule.ParameterError.MissingParameter.ip_prefix': 'The Network ACL rule is missing</w:t>
      </w:r>
      <w:r w:rsidR="0071481B">
        <w:rPr>
          <w:rFonts w:ascii="Arial" w:hAnsi="Arial" w:cs="Arial"/>
          <w:color w:val="E32636"/>
        </w:rPr>
        <w:t xml:space="preserve"> </w:t>
      </w:r>
      <w:r w:rsidRPr="00304CE3">
        <w:rPr>
          <w:rFonts w:ascii="Arial" w:hAnsi="Arial" w:cs="Arial"/>
          <w:color w:val="E32636"/>
        </w:rPr>
        <w:t>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.createRule.ParameterError.Invalid.ip_prefix':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'ACL.createRule.ParameterError.Invalid.ip_prefix': 'The entered IP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.modifyRule.ParameterError.Conflict.priority':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'ACL.modifyRule.ParameterError.Conflict.priority': 'The priority level of Network ACL rule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规则缺少优先级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'ACL.modifyRule.ParameterError.MissingParameter.priority': 'The priority level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.modifyRule.ParameterError.Invalid.priority':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规则优先级输入为非法字符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'ACL.modifyRule.ParameterError.Invalid.priority': 'The entered priority level of Network ACL rule is an illegal character',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'ACL.modifyRule.ParameterError.MissingParameter.port_start':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规则缺少端口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'ACL.modifyRule.ParameterError.MissingParameter.port_end': 'The port of Network ACL rule is missing',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.modifyRule.ParameterError.Invalid.port_start':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'ACL.modifyRule.ParameterError.Invalid.port_start':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.modifyRule.ParameterError.Invalid.port_end':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规则端口输入非法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'ACL.modifyRule.ParameterError.Invalid.port_end': 'The entered port of Network ACL rule is illegal',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.modifyRule.ParameterError.MissingParameter.ip_prefix':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规则缺少</w:t>
      </w:r>
      <w:r w:rsidRPr="00304CE3">
        <w:rPr>
          <w:rFonts w:ascii="Arial" w:hAnsi="Arial" w:cs="Arial"/>
        </w:rPr>
        <w:t>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'ACL.modifyRule.ParameterError.MissingParameter.ip_prefix': 'The Network ACL rule is missing</w:t>
      </w:r>
      <w:r w:rsidR="0071481B">
        <w:rPr>
          <w:rFonts w:ascii="Arial" w:hAnsi="Arial" w:cs="Arial"/>
          <w:color w:val="E32636"/>
        </w:rPr>
        <w:t xml:space="preserve"> </w:t>
      </w:r>
      <w:r w:rsidRPr="00304CE3">
        <w:rPr>
          <w:rFonts w:ascii="Arial" w:hAnsi="Arial" w:cs="Arial"/>
          <w:color w:val="E32636"/>
        </w:rPr>
        <w:t>IP',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.modifyRule.ParameterError.Invalid.ip_prefix': '</w:t>
      </w:r>
      <w:r w:rsidRPr="00304CE3">
        <w:rPr>
          <w:rFonts w:ascii="Arial" w:hAnsi="Arial" w:cs="Arial"/>
        </w:rPr>
        <w:t>网络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输入非法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'ACL.modifyRule.ParameterError.Invalid.ip_prefix': 'The entered IP of Network ACL rule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安全组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'eCSecurityGroup.create.ResourceError.NotFound': '</w:t>
      </w:r>
      <w:r w:rsidRPr="00304CE3">
        <w:rPr>
          <w:rFonts w:ascii="Arial" w:hAnsi="Arial" w:cs="Arial"/>
        </w:rPr>
        <w:t>创建安全组失败，所选的私有网络不存在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="008D0A15" w:rsidRPr="008D0A15">
        <w:rPr>
          <w:rFonts w:ascii="Arial" w:hAnsi="Arial" w:cs="Arial"/>
          <w:color w:val="FF0000"/>
        </w:rPr>
        <w:t>//Security</w:t>
      </w:r>
      <w:r w:rsidR="008D0A15" w:rsidRPr="008D0A15">
        <w:rPr>
          <w:rFonts w:ascii="Arial" w:hAnsi="Arial" w:cs="Arial" w:hint="eastAsia"/>
          <w:color w:val="FF0000"/>
        </w:rPr>
        <w:t xml:space="preserve"> Group</w:t>
      </w:r>
    </w:p>
    <w:p w:rsidR="005F6BF0" w:rsidRPr="00304CE3" w:rsidRDefault="00DD2067" w:rsidP="005F6BF0">
      <w:pPr>
        <w:rPr>
          <w:rFonts w:ascii="Arial" w:hAnsi="Arial" w:cs="Arial"/>
        </w:rPr>
      </w:pPr>
      <w:r w:rsidRPr="00304CE3">
        <w:rPr>
          <w:rFonts w:ascii="Arial" w:hAnsi="Arial" w:cs="Arial"/>
          <w:color w:val="E32636"/>
        </w:rPr>
        <w:t>'eCSecurityGroup.create.ResourceError.NotFound': 'Creating the security group failed. The selected VPC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'eCSecurityGroup.create.MissingParameter.type': '</w:t>
      </w:r>
      <w:r w:rsidRPr="00304CE3">
        <w:rPr>
          <w:rFonts w:ascii="Arial" w:hAnsi="Arial" w:cs="Arial"/>
        </w:rPr>
        <w:t>创建安全组失败，未指定安全组类型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'eCSecurityGroup.create.MissingParameter.type': 'Creating the security group failed. The security group type is not specified',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'eCSecurityGroup.delete.ResourceError.InUse': '</w:t>
      </w:r>
      <w:r w:rsidRPr="00304CE3">
        <w:rPr>
          <w:rFonts w:ascii="Arial" w:hAnsi="Arial" w:cs="Arial"/>
        </w:rPr>
        <w:t>已绑定实例的安全组不可删除，请解绑实例后再进行删除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'eCSecurityGroup.delete.ResourceError.InUse': 'The security group associated with an instance cannot be deleted. Please disassociate the instance before deletion',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'eCSecurityGroup.delete.ResourceError.NotFound': '</w:t>
      </w:r>
      <w:r w:rsidRPr="00304CE3">
        <w:rPr>
          <w:rFonts w:ascii="Arial" w:hAnsi="Arial" w:cs="Arial"/>
        </w:rPr>
        <w:t>删除安全组失败，安全组不存在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'eCSecurityGroup.delete.ResourceError.NotFound': 'Deleting the security group failed. The security group does not exist',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'eCSecurityGroup.bindVm.ResourceError.QuotaExceeded.port': '</w:t>
      </w:r>
      <w:r w:rsidRPr="00304CE3">
        <w:rPr>
          <w:rFonts w:ascii="Arial" w:hAnsi="Arial" w:cs="Arial"/>
        </w:rPr>
        <w:t>安全组绑定云主机失败，云主机绑定的安全组已达上限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'eCSecurityGroup.bindVm.ResourceError.QuotaExceeded.port': 'Associating the security</w:t>
      </w:r>
      <w:r w:rsidR="009170DA">
        <w:rPr>
          <w:rFonts w:ascii="Arial" w:hAnsi="Arial" w:cs="Arial"/>
          <w:color w:val="E32636"/>
        </w:rPr>
        <w:t xml:space="preserve"> group with the Virtual Machine</w:t>
      </w:r>
      <w:r w:rsidRPr="00304CE3">
        <w:rPr>
          <w:rFonts w:ascii="Arial" w:hAnsi="Arial" w:cs="Arial"/>
          <w:color w:val="E32636"/>
        </w:rPr>
        <w:t xml:space="preserve"> failed. The security groups asso</w:t>
      </w:r>
      <w:r w:rsidR="009170DA">
        <w:rPr>
          <w:rFonts w:ascii="Arial" w:hAnsi="Arial" w:cs="Arial"/>
          <w:color w:val="E32636"/>
        </w:rPr>
        <w:t>ciated with the Virtual Machine</w:t>
      </w:r>
      <w:r w:rsidRPr="00304CE3">
        <w:rPr>
          <w:rFonts w:ascii="Arial" w:hAnsi="Arial" w:cs="Arial"/>
          <w:color w:val="E32636"/>
        </w:rPr>
        <w:t xml:space="preserve"> have reached the cap',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'eCSecurityGroup.modifyName.ResourceError.NotFound': '</w:t>
      </w:r>
      <w:r w:rsidRPr="00304CE3">
        <w:rPr>
          <w:rFonts w:ascii="Arial" w:hAnsi="Arial" w:cs="Arial"/>
        </w:rPr>
        <w:t>修改安全组名称失败，安全组已不存在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'eCSecurityGroup.modifyName.ResourceError.NotFound': 'Modifying the security group name failed. The security group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'eCSecurityGroup.modifyDesc.ResourceError.NotFound': '</w:t>
      </w:r>
      <w:r w:rsidRPr="00304CE3">
        <w:rPr>
          <w:rFonts w:ascii="Arial" w:hAnsi="Arial" w:cs="Arial"/>
        </w:rPr>
        <w:t>修改安全组描述失败，安全组已不存在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'eCSecurityGroup.modifyDesc.ResourceError.NotFound': 'Modifying the security group description failed. The security group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'eCSecurityGroup.modifyDesc.ParameterError.Invalid.desc': '</w:t>
      </w:r>
      <w:r w:rsidRPr="00304CE3">
        <w:rPr>
          <w:rFonts w:ascii="Arial" w:hAnsi="Arial" w:cs="Arial"/>
        </w:rPr>
        <w:t>修改安全组描述失败，描述不合法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'eCSecurityGroup.modifyDesc.ParameterError.Invalid.desc': 'Modifying the security group description failed. The description is illegal',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虚拟服务器组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//Virtual Server Group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 xml:space="preserve">'balance.deleteTg.ResourceError.InUse': ' </w:t>
      </w:r>
      <w:r w:rsidRPr="00304CE3">
        <w:rPr>
          <w:rFonts w:ascii="Arial" w:hAnsi="Arial" w:cs="Arial"/>
        </w:rPr>
        <w:t>删除虚拟服务器组失败，已绑定监听规则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'balance.deleteTg.ResourceError.InUse': 'Deleting the virtual server group failed. It is associated with a listening rule',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'balance.deleteTg.Invalid.Parameter': '</w:t>
      </w:r>
      <w:r w:rsidRPr="00304CE3">
        <w:rPr>
          <w:rFonts w:ascii="Arial" w:hAnsi="Arial" w:cs="Arial"/>
        </w:rPr>
        <w:t>查询虚拟服务器组失败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lastRenderedPageBreak/>
        <w:t>'balance.deleteTg.Invalid.Parameter': 'Querying the virtual server group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'balance.select.InternalError': '</w:t>
      </w:r>
      <w:r w:rsidRPr="00304CE3">
        <w:rPr>
          <w:rFonts w:ascii="Arial" w:hAnsi="Arial" w:cs="Arial"/>
        </w:rPr>
        <w:t>查询绑定云主机失败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'balance.select.InternalError': 'Querying</w:t>
      </w:r>
      <w:r w:rsidR="009170DA">
        <w:rPr>
          <w:rFonts w:ascii="Arial" w:hAnsi="Arial" w:cs="Arial"/>
          <w:color w:val="E32636"/>
        </w:rPr>
        <w:t xml:space="preserve"> the associated Virtual Machine</w:t>
      </w:r>
      <w:r w:rsidRPr="00304CE3">
        <w:rPr>
          <w:rFonts w:ascii="Arial" w:hAnsi="Arial" w:cs="Arial"/>
          <w:color w:val="E32636"/>
        </w:rPr>
        <w:t xml:space="preserve">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'balance.addVM.ResourceError.InUse.name': '</w:t>
      </w:r>
      <w:r w:rsidRPr="00304CE3">
        <w:rPr>
          <w:rFonts w:ascii="Arial" w:hAnsi="Arial" w:cs="Arial"/>
        </w:rPr>
        <w:t>虚拟服务器组名称只能唯一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'balance.addVM.ResourceError.InUse.name': 'The name of virtual server group shall be unique',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'balance.addVM.ParameterError.Invalid.port': '</w:t>
      </w:r>
      <w:r w:rsidRPr="00304CE3">
        <w:rPr>
          <w:rFonts w:ascii="Arial" w:hAnsi="Arial" w:cs="Arial"/>
        </w:rPr>
        <w:t>添加虚拟服务器组失败，后端主机端口重复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'balance.addVM.ParameterError.Invalid.port': 'Adding the virtual server group failed. The backend machine port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'balance.updateVM.ParameterError.Invalid.port': '</w:t>
      </w:r>
      <w:r w:rsidRPr="00304CE3">
        <w:rPr>
          <w:rFonts w:ascii="Arial" w:hAnsi="Arial" w:cs="Arial"/>
        </w:rPr>
        <w:t>修改虚拟服务器组失败，后端主机端口重复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'balance.updateVM.ParameterError.Invalid.port': 'Modifying the virtual server group failed. The backend machine port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'balance.addVM.ResourceError.QuotaExceeded.target_group': '</w:t>
      </w:r>
      <w:r w:rsidRPr="00304CE3">
        <w:rPr>
          <w:rFonts w:ascii="Arial" w:hAnsi="Arial" w:cs="Arial"/>
        </w:rPr>
        <w:t>单负载均衡下只支持</w:t>
      </w:r>
      <w:r w:rsidRPr="00304CE3">
        <w:rPr>
          <w:rFonts w:ascii="Arial" w:hAnsi="Arial" w:cs="Arial"/>
        </w:rPr>
        <w:t>10</w:t>
      </w:r>
      <w:r w:rsidRPr="00304CE3">
        <w:rPr>
          <w:rFonts w:ascii="Arial" w:hAnsi="Arial" w:cs="Arial"/>
        </w:rPr>
        <w:t>个虚拟服务器组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'balance.addVM.ResourceError.QuotaExceeded.target_group': 'The single Load Balancer only supports 10 virtual server groups',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'balance.addVM.ResourceError.QuotaExceeded.target': '</w:t>
      </w:r>
      <w:r w:rsidRPr="00304CE3">
        <w:rPr>
          <w:rFonts w:ascii="Arial" w:hAnsi="Arial" w:cs="Arial"/>
        </w:rPr>
        <w:t>可添加的虚拟服务器已达限额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'balance.addVM.ResourceError.QuotaExceeded.target': 'The number of virtual servers that can be added has reached the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监听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//Listen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'balance.createListener.InternalError.Unavailable': '</w:t>
      </w:r>
      <w:r w:rsidRPr="00304CE3">
        <w:rPr>
          <w:rFonts w:ascii="Arial" w:hAnsi="Arial" w:cs="Arial"/>
        </w:rPr>
        <w:t>服务器错误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'balance.createListener.InternalError.Unavailable': 'Server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'balance.createListener.ResourceError.QuotaExceeded.listener': '</w:t>
      </w:r>
      <w:r w:rsidRPr="00304CE3">
        <w:rPr>
          <w:rFonts w:ascii="Arial" w:hAnsi="Arial" w:cs="Arial"/>
        </w:rPr>
        <w:t>一个负载均衡下只能拥有最多</w:t>
      </w:r>
      <w:r w:rsidRPr="00304CE3">
        <w:rPr>
          <w:rFonts w:ascii="Arial" w:hAnsi="Arial" w:cs="Arial"/>
        </w:rPr>
        <w:t>10</w:t>
      </w:r>
      <w:r w:rsidRPr="00304CE3">
        <w:rPr>
          <w:rFonts w:ascii="Arial" w:hAnsi="Arial" w:cs="Arial"/>
        </w:rPr>
        <w:t>个监听规则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'balance.createListener.ResourceError.QuotaExceeded.listener': 'A Load Balancer can only have up to 10 listening rules',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'balance.createListener.ResourceError.NotFound': '</w:t>
      </w:r>
      <w:r w:rsidRPr="00304CE3">
        <w:rPr>
          <w:rFonts w:ascii="Arial" w:hAnsi="Arial" w:cs="Arial"/>
        </w:rPr>
        <w:t>添加监听规则失败，负载均衡已不存在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'balance.createListener.ResourceError.NotFound': 'Adding the listening rule failed.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'balance.createListener.ParameterError.Invalid.url': '</w:t>
      </w:r>
      <w:r w:rsidRPr="00304CE3">
        <w:rPr>
          <w:rFonts w:ascii="Arial" w:hAnsi="Arial" w:cs="Arial"/>
        </w:rPr>
        <w:t>添加监听规则失败，</w:t>
      </w:r>
      <w:r w:rsidRPr="00304CE3">
        <w:rPr>
          <w:rFonts w:ascii="Arial" w:hAnsi="Arial" w:cs="Arial"/>
        </w:rPr>
        <w:t>url</w:t>
      </w:r>
      <w:r w:rsidRPr="00304CE3">
        <w:rPr>
          <w:rFonts w:ascii="Arial" w:hAnsi="Arial" w:cs="Arial"/>
        </w:rPr>
        <w:t>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'balance.createListener.ParameterError.Invalid.url': 'Adding the listening rule failed, url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'balance.createListener.ParameterError.Invalid.alb': '</w:t>
      </w:r>
      <w:r w:rsidRPr="00304CE3">
        <w:rPr>
          <w:rFonts w:ascii="Arial" w:hAnsi="Arial" w:cs="Arial"/>
        </w:rPr>
        <w:t>负载均衡组状态错误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'balance.createListener.ParameterError.Invalid.alb': 'The Load Balancer group status is wrong',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'balance.createListener.ParameterError.Conflict.port': '</w:t>
      </w:r>
      <w:r w:rsidRPr="00304CE3">
        <w:rPr>
          <w:rFonts w:ascii="Arial" w:hAnsi="Arial" w:cs="Arial"/>
        </w:rPr>
        <w:t>端口号重复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'balance.createListener.ParameterError.Conflict.port': 'Duplicated Port Number',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'balance.modifyListener.ParameterError.Conflict.port': '</w:t>
      </w:r>
      <w:r w:rsidRPr="00304CE3">
        <w:rPr>
          <w:rFonts w:ascii="Arial" w:hAnsi="Arial" w:cs="Arial"/>
        </w:rPr>
        <w:t>端口号重复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'balance.modifyListener.ParameterError.Conflict.port': 'Duplicated Port Number',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//LB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'balance.delete.ResourceError.NotFound': '</w:t>
      </w:r>
      <w:r w:rsidRPr="00304CE3">
        <w:rPr>
          <w:rFonts w:ascii="Arial" w:hAnsi="Arial" w:cs="Arial"/>
        </w:rPr>
        <w:t>删除负载均衡失败，负载均衡已不存在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'balance.delete.ResourceError.NotFound': '</w:t>
      </w:r>
      <w:r w:rsidR="00734E30" w:rsidRPr="00734E30">
        <w:rPr>
          <w:rFonts w:ascii="Arial" w:hAnsi="Arial" w:cs="Arial"/>
          <w:color w:val="E32636"/>
        </w:rPr>
        <w:t xml:space="preserve"> </w:t>
      </w:r>
      <w:r w:rsidRPr="00304CE3">
        <w:rPr>
          <w:rFonts w:ascii="Arial" w:hAnsi="Arial" w:cs="Arial"/>
          <w:color w:val="E32636"/>
        </w:rPr>
        <w:t>Deleting the Load Balancer failed.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'balance.bindPip.ResourceError.NotFound': '</w:t>
      </w:r>
      <w:r w:rsidRPr="00304CE3">
        <w:rPr>
          <w:rFonts w:ascii="Arial" w:hAnsi="Arial" w:cs="Arial"/>
        </w:rPr>
        <w:t>绑定公网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'balance.bindPip.ResourceError.NotFound': 'Associating EIP failed.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'balance.unBindPip.ResourceError.NotFound': '</w:t>
      </w:r>
      <w:r w:rsidRPr="00304CE3">
        <w:rPr>
          <w:rFonts w:ascii="Arial" w:hAnsi="Arial" w:cs="Arial"/>
        </w:rPr>
        <w:t>解绑公网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失败，资源已不存在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'balance.unBindPip.ResourceError.NotFound': 'Disassociating EIP failed. The resource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'balance.start.ResourceError.NotFound': '</w:t>
      </w:r>
      <w:r w:rsidRPr="00304CE3">
        <w:rPr>
          <w:rFonts w:ascii="Arial" w:hAnsi="Arial" w:cs="Arial"/>
        </w:rPr>
        <w:t>启动负载均衡失败，负载均衡已不存在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'balance.start.ResourceError.NotFound': 'Starting the Load Balancer failed.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'balance.stop.ResourceError.NotFound': '</w:t>
      </w:r>
      <w:r w:rsidRPr="00304CE3">
        <w:rPr>
          <w:rFonts w:ascii="Arial" w:hAnsi="Arial" w:cs="Arial"/>
        </w:rPr>
        <w:t>停止负载均衡失败，负载均衡已不存在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'balance.stop.ResourceError.NotFound': 'Stopping the Load Balancer failed.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'balance.modifyName.ResourceError.NotFound': '</w:t>
      </w:r>
      <w:r w:rsidRPr="00304CE3">
        <w:rPr>
          <w:rFonts w:ascii="Arial" w:hAnsi="Arial" w:cs="Arial"/>
        </w:rPr>
        <w:t>修改负载均衡名称失败，负载均衡已不存在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'balance.modifyName.ResourceError.NotFound': 'Modifying Load Balancer name failed. The Load Balancer does not exist anymore',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'balance.modifyDesc.ResourceError.NotFound': '</w:t>
      </w:r>
      <w:r w:rsidRPr="00304CE3">
        <w:rPr>
          <w:rFonts w:ascii="Arial" w:hAnsi="Arial" w:cs="Arial"/>
        </w:rPr>
        <w:t>修改负载均衡描述失败，负载均衡已不存在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'balance.modifyDesc.ResourceError.NotFound': 'Modifying the Load Balancer description failed. The Load Balancer does not exist anymore',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证书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//Credential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'certificate.create.ResourceError.InUse.name': '</w:t>
      </w:r>
      <w:r w:rsidRPr="00304CE3">
        <w:rPr>
          <w:rFonts w:ascii="Arial" w:hAnsi="Arial" w:cs="Arial"/>
        </w:rPr>
        <w:t>创建证书失败，名称重复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'certificate.create.ResourceError.InUse.name': 'Creating the credential failed. The name is repeated',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'certificate.create.ParameterError.Invalid': '</w:t>
      </w:r>
      <w:r w:rsidRPr="00304CE3">
        <w:rPr>
          <w:rFonts w:ascii="Arial" w:hAnsi="Arial" w:cs="Arial"/>
        </w:rPr>
        <w:t>格式错误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'certificate.create.ParameterError.Invalid': 'Format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'certificate.deleteTg.ResourceError.InUse': '</w:t>
      </w:r>
      <w:r w:rsidRPr="00304CE3">
        <w:rPr>
          <w:rFonts w:ascii="Arial" w:hAnsi="Arial" w:cs="Arial"/>
        </w:rPr>
        <w:t>证书使用中，无法删除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'certificate.deleteTg.ResourceError.InUse': 'The credential is in use and cannot be deleted',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'certificate.deleteTg.ResourceError.NotFound': '</w:t>
      </w:r>
      <w:r w:rsidRPr="00304CE3">
        <w:rPr>
          <w:rFonts w:ascii="Arial" w:hAnsi="Arial" w:cs="Arial"/>
        </w:rPr>
        <w:t>删除证书失败，证书已不存在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'certificate.deleteTg.ResourceError.NotFound': 'Deleting credential failed. The credential does not exist anymore',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镜像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//Image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'image.create': '</w:t>
      </w:r>
      <w:r w:rsidRPr="00304CE3">
        <w:rPr>
          <w:rFonts w:ascii="Arial" w:hAnsi="Arial" w:cs="Arial"/>
        </w:rPr>
        <w:t>制作镜像失败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'image.create': '</w:t>
      </w:r>
      <w:r w:rsidR="0071481B">
        <w:rPr>
          <w:rFonts w:ascii="Arial" w:hAnsi="Arial" w:cs="Arial"/>
          <w:color w:val="E32636"/>
        </w:rPr>
        <w:t>Creating image</w:t>
      </w:r>
      <w:r w:rsidRPr="00304CE3">
        <w:rPr>
          <w:rFonts w:ascii="Arial" w:hAnsi="Arial" w:cs="Arial"/>
          <w:color w:val="E32636"/>
        </w:rPr>
        <w:t xml:space="preserve">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'image.create.Conflict': '</w:t>
      </w:r>
      <w:r w:rsidRPr="00304CE3">
        <w:rPr>
          <w:rFonts w:ascii="Arial" w:hAnsi="Arial" w:cs="Arial"/>
        </w:rPr>
        <w:t>该云主机正在制作镜像中，请稍后重试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'image.create.Conflict': 'The Virtual Machine is creating image. Please try again later',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lastRenderedPageBreak/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主机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//Virtual Machines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'compute.backup': '</w:t>
      </w:r>
      <w:r w:rsidRPr="00304CE3">
        <w:rPr>
          <w:rFonts w:ascii="Arial" w:hAnsi="Arial" w:cs="Arial"/>
        </w:rPr>
        <w:t>云主机备份失败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'compute.backup': </w:t>
      </w:r>
      <w:r w:rsidR="009170DA">
        <w:rPr>
          <w:rFonts w:ascii="Arial" w:hAnsi="Arial" w:cs="Arial"/>
          <w:color w:val="E32636"/>
        </w:rPr>
        <w:t>'Backing up the Virtual Machine</w:t>
      </w:r>
      <w:r w:rsidRPr="00304CE3">
        <w:rPr>
          <w:rFonts w:ascii="Arial" w:hAnsi="Arial" w:cs="Arial"/>
          <w:color w:val="E32636"/>
        </w:rPr>
        <w:t xml:space="preserve">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'compute.rebuild': '</w:t>
      </w:r>
      <w:r w:rsidRPr="00304CE3">
        <w:rPr>
          <w:rFonts w:ascii="Arial" w:hAnsi="Arial" w:cs="Arial"/>
        </w:rPr>
        <w:t>重置系统失败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'compute.rebuild': '</w:t>
      </w:r>
      <w:r w:rsidRPr="00734E30">
        <w:rPr>
          <w:rFonts w:ascii="Arial" w:hAnsi="Arial" w:cs="Arial"/>
          <w:color w:val="E32636"/>
        </w:rPr>
        <w:t>R</w:t>
      </w:r>
      <w:r w:rsidRPr="00304CE3">
        <w:rPr>
          <w:rFonts w:ascii="Arial" w:hAnsi="Arial" w:cs="Arial"/>
          <w:color w:val="E32636"/>
        </w:rPr>
        <w:t>ebuilding the system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'compute.rebuild.Conflict': '</w:t>
      </w:r>
      <w:r w:rsidRPr="00304CE3">
        <w:rPr>
          <w:rFonts w:ascii="Arial" w:hAnsi="Arial" w:cs="Arial"/>
        </w:rPr>
        <w:t>所输入系统盘大小小于当前值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'compute.rebuild.Conflict': 'The size of the entered system disk is smaller than the current value',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//ssh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'ssh.create': '</w:t>
      </w:r>
      <w:r w:rsidRPr="00304CE3">
        <w:rPr>
          <w:rFonts w:ascii="Arial" w:hAnsi="Arial" w:cs="Arial"/>
        </w:rPr>
        <w:t>创建失败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'ssh.create': 'Creation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'ssh.create.Invalid.Parameter': '</w:t>
      </w:r>
      <w:r w:rsidRPr="00304CE3">
        <w:rPr>
          <w:rFonts w:ascii="Arial" w:hAnsi="Arial" w:cs="Arial"/>
        </w:rPr>
        <w:t>格式错误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'ssh.create.Invalid.Parameter': 'Format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'ssh.create.Conflict': 'ssh</w:t>
      </w:r>
      <w:r w:rsidRPr="00304CE3">
        <w:rPr>
          <w:rFonts w:ascii="Arial" w:hAnsi="Arial" w:cs="Arial"/>
        </w:rPr>
        <w:t>资源已经存在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'ssh.create.Conflict': 'sshThe resource already exists',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'ssh.create.KeyPairNameConflict': '</w:t>
      </w:r>
      <w:r w:rsidRPr="00304CE3">
        <w:rPr>
          <w:rFonts w:ascii="Arial" w:hAnsi="Arial" w:cs="Arial"/>
        </w:rPr>
        <w:t>与已有密钥名称重复，请重新命名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'ssh.create.KeyPairNameConflict': 'The name is the same as an existing key name. Please rename it',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//openApi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'QUOTA_EXCEEDED':'</w:t>
      </w:r>
      <w:r w:rsidRPr="00304CE3">
        <w:rPr>
          <w:rFonts w:ascii="Arial" w:hAnsi="Arial" w:cs="Arial"/>
        </w:rPr>
        <w:t>创建资源已达上限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'QUOTA_EXCEEDED':'Resources already reach the cap',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'NOT_FOUND':'</w:t>
      </w:r>
      <w:r w:rsidRPr="00304CE3">
        <w:rPr>
          <w:rFonts w:ascii="Arial" w:hAnsi="Arial" w:cs="Arial"/>
        </w:rPr>
        <w:t>找不到资源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'NOT_FOUND':'Can't </w:t>
      </w:r>
      <w:r w:rsidR="0071481B">
        <w:rPr>
          <w:rFonts w:ascii="Arial" w:hAnsi="Arial" w:cs="Arial"/>
          <w:color w:val="E32636"/>
        </w:rPr>
        <w:t>f</w:t>
      </w:r>
      <w:r w:rsidR="0071481B" w:rsidRPr="00304CE3">
        <w:rPr>
          <w:rFonts w:ascii="Arial" w:hAnsi="Arial" w:cs="Arial"/>
          <w:color w:val="E32636"/>
        </w:rPr>
        <w:t xml:space="preserve">ind </w:t>
      </w:r>
      <w:r w:rsidR="0071481B">
        <w:rPr>
          <w:rFonts w:ascii="Arial" w:hAnsi="Arial" w:cs="Arial"/>
          <w:color w:val="E32636"/>
        </w:rPr>
        <w:t>r</w:t>
      </w:r>
      <w:r w:rsidR="0071481B" w:rsidRPr="00304CE3">
        <w:rPr>
          <w:rFonts w:ascii="Arial" w:hAnsi="Arial" w:cs="Arial"/>
          <w:color w:val="E32636"/>
        </w:rPr>
        <w:t>esources'</w:t>
      </w:r>
      <w:r w:rsidRPr="00304CE3">
        <w:rPr>
          <w:rFonts w:ascii="Arial" w:hAnsi="Arial" w:cs="Arial"/>
          <w:color w:val="E32636"/>
        </w:rPr>
        <w:t>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'INVALID_ARGUMENT':'</w:t>
      </w:r>
      <w:r w:rsidRPr="00304CE3">
        <w:rPr>
          <w:rFonts w:ascii="Arial" w:hAnsi="Arial" w:cs="Arial"/>
        </w:rPr>
        <w:t>参数错误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'INVALID_ARGUMENT':'Parameter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'INTERNAL':'</w:t>
      </w:r>
      <w:r w:rsidRPr="00304CE3">
        <w:rPr>
          <w:rFonts w:ascii="Arial" w:hAnsi="Arial" w:cs="Arial"/>
        </w:rPr>
        <w:t>内部错误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'INTERNAL':'Internal Error',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'pip.bandWith': '</w:t>
      </w:r>
      <w:r w:rsidRPr="00304CE3">
        <w:rPr>
          <w:rFonts w:ascii="Arial" w:hAnsi="Arial" w:cs="Arial"/>
        </w:rPr>
        <w:t>修改带宽失败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'pip.bandWith': 'Modifying bandwidth failed',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'pip.bandWith.CantModifyBandWidth': '</w:t>
      </w:r>
      <w:r w:rsidRPr="00304CE3">
        <w:rPr>
          <w:rFonts w:ascii="Arial" w:hAnsi="Arial" w:cs="Arial"/>
        </w:rPr>
        <w:t>修改带宽失败</w:t>
      </w:r>
      <w:r w:rsidRPr="00304CE3">
        <w:rPr>
          <w:rFonts w:ascii="Arial" w:hAnsi="Arial" w:cs="Arial"/>
        </w:rPr>
        <w:t>,</w:t>
      </w:r>
      <w:r w:rsidRPr="00304CE3">
        <w:rPr>
          <w:rFonts w:ascii="Arial" w:hAnsi="Arial" w:cs="Arial"/>
        </w:rPr>
        <w:t>迁移完成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不允许修改带宽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'pip.bandWith.CantModifyBandWidth': 'Modifying bandwidth failed. Migrated IPs are not allowed to modify bandwidth',</w:t>
      </w:r>
    </w:p>
    <w:p w:rsidR="005F6BF0" w:rsidRPr="00304CE3" w:rsidRDefault="005F6BF0" w:rsidP="005F6BF0">
      <w:pPr>
        <w:rPr>
          <w:rFonts w:ascii="Arial" w:hAnsi="Arial" w:cs="Arial"/>
        </w:rPr>
      </w:pPr>
    </w:p>
    <w:p w:rsidR="005F6BF0" w:rsidRPr="00304CE3" w:rsidRDefault="005F6BF0" w:rsidP="005F6BF0">
      <w:pPr>
        <w:rPr>
          <w:rFonts w:ascii="Arial" w:hAnsi="Arial" w:cs="Arial"/>
        </w:rPr>
      </w:pPr>
    </w:p>
    <w:p w:rsidR="005F6BF0" w:rsidRPr="00304CE3" w:rsidRDefault="00DD2067" w:rsidP="005F6BF0">
      <w:pPr>
        <w:rPr>
          <w:rFonts w:ascii="Arial" w:hAnsi="Arial" w:cs="Arial"/>
        </w:rPr>
      </w:pPr>
      <w:r w:rsidRPr="00304CE3">
        <w:rPr>
          <w:rFonts w:ascii="Arial" w:hAnsi="Arial" w:cs="Arial"/>
        </w:rPr>
        <w:t>'internalerror.unavailable': '</w:t>
      </w:r>
      <w:r w:rsidRPr="00304CE3">
        <w:rPr>
          <w:rFonts w:ascii="Arial" w:hAnsi="Arial" w:cs="Arial"/>
        </w:rPr>
        <w:t>内部错误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'internalerror.unavailable': 'Internal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'resourceerror.quotaexceeded.vpc': '</w:t>
      </w:r>
      <w:r w:rsidRPr="00304CE3">
        <w:rPr>
          <w:rFonts w:ascii="Arial" w:hAnsi="Arial" w:cs="Arial"/>
        </w:rPr>
        <w:t>私有网络已达限额，请提交工单提升限额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'resourceerror.quotaexceeded.vpc': 'The VPC has reached the quota. Please open ticket to increase quota.',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'resourceerror.quotaexceeded.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': '</w:t>
      </w:r>
      <w:r w:rsidRPr="00304CE3">
        <w:rPr>
          <w:rFonts w:ascii="Arial" w:hAnsi="Arial" w:cs="Arial"/>
        </w:rPr>
        <w:t>所选私有网络的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已达限额，请切换私有网络或提交工单提升限额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'resourceerror.quotaexceeded.ACL': 'The ACLs in the selected VPC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rule': '</w:t>
      </w:r>
      <w:r w:rsidRPr="00304CE3">
        <w:rPr>
          <w:rFonts w:ascii="Arial" w:hAnsi="Arial" w:cs="Arial"/>
        </w:rPr>
        <w:t>所选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的</w:t>
      </w:r>
      <w:r w:rsidR="00F96936" w:rsidRPr="00304CE3">
        <w:rPr>
          <w:rFonts w:ascii="Arial" w:hAnsi="Arial" w:cs="Arial"/>
        </w:rPr>
        <w:t>ACL</w:t>
      </w:r>
      <w:r w:rsidRPr="00304CE3">
        <w:rPr>
          <w:rFonts w:ascii="Arial" w:hAnsi="Arial" w:cs="Arial"/>
        </w:rPr>
        <w:t>规则已达限额，请提交工单提升限额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'resourceerror.quotaexceeded.ACLrule': 'The ACL rules in the selected ACL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'resourceerror.quotaexceeded.subnet': '</w:t>
      </w:r>
      <w:r w:rsidRPr="00304CE3">
        <w:rPr>
          <w:rFonts w:ascii="Arial" w:hAnsi="Arial" w:cs="Arial"/>
        </w:rPr>
        <w:t>所选私有网络的子网已达限额，请切换私有网络或提交工单提升限额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'resourceerror.quotaexceeded.subnet': 'The subnets in the selected VPC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'resourceerror.quotaexceeded.routetable': '</w:t>
      </w:r>
      <w:r w:rsidRPr="00304CE3">
        <w:rPr>
          <w:rFonts w:ascii="Arial" w:hAnsi="Arial" w:cs="Arial"/>
        </w:rPr>
        <w:t>所选私有网络的路由表已达限额，请提交工单提升限额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'resourceerror.quotaexceeded.routetable': 'The route tables in the selected VPC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'resourceerror.quotaexceeded.routetablerule': '</w:t>
      </w:r>
      <w:r w:rsidRPr="00304CE3">
        <w:rPr>
          <w:rFonts w:ascii="Arial" w:hAnsi="Arial" w:cs="Arial"/>
        </w:rPr>
        <w:t>所选路由表的路由表策略已达限额，请提交工单提升限额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'resourceerror.quotaexceeded.routetablerule': 'The route table policies in the selected route table has reached the quota, please switch to another VPC or open ticket to increase quota',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'parametererror.invalid.name': '</w:t>
      </w:r>
      <w:r w:rsidRPr="00304CE3">
        <w:rPr>
          <w:rFonts w:ascii="Arial" w:hAnsi="Arial" w:cs="Arial"/>
        </w:rPr>
        <w:t>名称只支持中文、数字、大小写字母及英文下划线</w:t>
      </w:r>
      <w:r w:rsidRPr="00304CE3">
        <w:rPr>
          <w:rFonts w:ascii="Arial" w:hAnsi="Arial" w:cs="Arial"/>
        </w:rPr>
        <w:t>“_”</w:t>
      </w:r>
      <w:r w:rsidRPr="00304CE3">
        <w:rPr>
          <w:rFonts w:ascii="Arial" w:hAnsi="Arial" w:cs="Arial"/>
        </w:rPr>
        <w:t>且不得为空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'parametererror.invalid.name': 'The name only supports Chinese</w:t>
      </w:r>
      <w:r w:rsidR="0071481B">
        <w:rPr>
          <w:rFonts w:ascii="Arial" w:hAnsi="Arial" w:cs="Arial"/>
          <w:color w:val="E32636"/>
        </w:rPr>
        <w:t xml:space="preserve"> characters</w:t>
      </w:r>
      <w:r w:rsidRPr="00304CE3">
        <w:rPr>
          <w:rFonts w:ascii="Arial" w:hAnsi="Arial" w:cs="Arial"/>
          <w:color w:val="E32636"/>
        </w:rPr>
        <w:t xml:space="preserve">, numbers, </w:t>
      </w:r>
      <w:r w:rsidR="0071481B">
        <w:rPr>
          <w:rFonts w:ascii="Arial" w:hAnsi="Arial" w:cs="Arial"/>
          <w:color w:val="E32636"/>
        </w:rPr>
        <w:t>uppercase</w:t>
      </w:r>
      <w:r w:rsidR="0071481B" w:rsidRPr="00304CE3">
        <w:rPr>
          <w:rFonts w:ascii="Arial" w:hAnsi="Arial" w:cs="Arial"/>
          <w:color w:val="E32636"/>
        </w:rPr>
        <w:t xml:space="preserve"> </w:t>
      </w:r>
      <w:r w:rsidRPr="00304CE3">
        <w:rPr>
          <w:rFonts w:ascii="Arial" w:hAnsi="Arial" w:cs="Arial"/>
          <w:color w:val="E32636"/>
        </w:rPr>
        <w:t xml:space="preserve">and lowercase letters and English underline “_” and </w:t>
      </w:r>
      <w:r w:rsidR="00C128F8">
        <w:rPr>
          <w:rFonts w:ascii="Arial" w:hAnsi="Arial" w:cs="Arial"/>
          <w:color w:val="E32636"/>
        </w:rPr>
        <w:t>cannot be null</w:t>
      </w:r>
      <w:r w:rsidRPr="00304CE3">
        <w:rPr>
          <w:rFonts w:ascii="Arial" w:hAnsi="Arial" w:cs="Arial"/>
          <w:color w:val="E32636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'parametererror.scopeexceeded.name': '</w:t>
      </w:r>
      <w:r w:rsidRPr="00304CE3">
        <w:rPr>
          <w:rFonts w:ascii="Arial" w:hAnsi="Arial" w:cs="Arial"/>
        </w:rPr>
        <w:t>名称长度不能超过</w:t>
      </w:r>
      <w:r w:rsidRPr="00304CE3">
        <w:rPr>
          <w:rFonts w:ascii="Arial" w:hAnsi="Arial" w:cs="Arial"/>
        </w:rPr>
        <w:t>32</w:t>
      </w:r>
      <w:r w:rsidRPr="00304CE3">
        <w:rPr>
          <w:rFonts w:ascii="Arial" w:hAnsi="Arial" w:cs="Arial"/>
        </w:rPr>
        <w:t>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'parametererror.scopeexceeded.name': 'The name length cannot exceed 32 characters',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'parametererror.invalid.description': '</w:t>
      </w:r>
      <w:r w:rsidRPr="00304CE3">
        <w:rPr>
          <w:rFonts w:ascii="Arial" w:hAnsi="Arial" w:cs="Arial"/>
        </w:rPr>
        <w:t>描述只支持中文、数字、大小写字母及英文下划线</w:t>
      </w:r>
      <w:r w:rsidRPr="00304CE3">
        <w:rPr>
          <w:rFonts w:ascii="Arial" w:hAnsi="Arial" w:cs="Arial"/>
        </w:rPr>
        <w:t>“_”',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'parametererror.invalid.description': 'Description only supports Chinese</w:t>
      </w:r>
      <w:r w:rsidR="0071481B">
        <w:rPr>
          <w:rFonts w:ascii="Arial" w:hAnsi="Arial" w:cs="Arial"/>
          <w:color w:val="E32636"/>
        </w:rPr>
        <w:t xml:space="preserve"> characters</w:t>
      </w:r>
      <w:r w:rsidRPr="00304CE3">
        <w:rPr>
          <w:rFonts w:ascii="Arial" w:hAnsi="Arial" w:cs="Arial"/>
          <w:color w:val="E32636"/>
        </w:rPr>
        <w:t xml:space="preserve">, numbers, </w:t>
      </w:r>
      <w:r w:rsidR="0071481B">
        <w:rPr>
          <w:rFonts w:ascii="Arial" w:hAnsi="Arial" w:cs="Arial"/>
          <w:color w:val="E32636"/>
        </w:rPr>
        <w:t>uppercase</w:t>
      </w:r>
      <w:r w:rsidR="0071481B" w:rsidRPr="00304CE3">
        <w:rPr>
          <w:rFonts w:ascii="Arial" w:hAnsi="Arial" w:cs="Arial"/>
          <w:color w:val="E32636"/>
        </w:rPr>
        <w:t xml:space="preserve"> </w:t>
      </w:r>
      <w:r w:rsidRPr="00304CE3">
        <w:rPr>
          <w:rFonts w:ascii="Arial" w:hAnsi="Arial" w:cs="Arial"/>
          <w:color w:val="E32636"/>
        </w:rPr>
        <w:t>and lowercase letters and English underline “_”',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'parametererror.scopeexceeded.description': '</w:t>
      </w:r>
      <w:r w:rsidRPr="00304CE3">
        <w:rPr>
          <w:rFonts w:ascii="Arial" w:hAnsi="Arial" w:cs="Arial"/>
        </w:rPr>
        <w:t>描述长度不能超过</w:t>
      </w:r>
      <w:r w:rsidRPr="00304CE3">
        <w:rPr>
          <w:rFonts w:ascii="Arial" w:hAnsi="Arial" w:cs="Arial"/>
        </w:rPr>
        <w:t>256</w:t>
      </w:r>
      <w:r w:rsidRPr="00304CE3">
        <w:rPr>
          <w:rFonts w:ascii="Arial" w:hAnsi="Arial" w:cs="Arial"/>
        </w:rPr>
        <w:t>字符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'parametererror.scopeexceeded.description': 'The description length cannot exceed 256 characters',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'parametererror.invalid.param': '</w:t>
      </w:r>
      <w:r w:rsidRPr="00304CE3">
        <w:rPr>
          <w:rFonts w:ascii="Arial" w:hAnsi="Arial" w:cs="Arial"/>
        </w:rPr>
        <w:t>参数错误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'parametererror.invalid.param': 'Parameter Error',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'resourceerror.inuse':'</w:t>
      </w:r>
      <w:r w:rsidRPr="00304CE3">
        <w:rPr>
          <w:rFonts w:ascii="Arial" w:hAnsi="Arial" w:cs="Arial"/>
        </w:rPr>
        <w:t>资源被占用</w:t>
      </w:r>
      <w:r w:rsidRPr="00304CE3">
        <w:rPr>
          <w:rFonts w:ascii="Arial" w:hAnsi="Arial" w:cs="Arial"/>
        </w:rPr>
        <w:t>',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'resourceerror.inuse':'Resources Occupied',</w:t>
      </w:r>
      <w:r w:rsidR="005F6BF0" w:rsidRPr="00304CE3">
        <w:rPr>
          <w:rFonts w:ascii="Arial" w:hAnsi="Arial" w:cs="Arial"/>
        </w:rPr>
        <w:br/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//</w:t>
      </w:r>
      <w:r w:rsidRPr="00304CE3">
        <w:rPr>
          <w:rFonts w:ascii="Arial" w:hAnsi="Arial" w:cs="Arial"/>
        </w:rPr>
        <w:t>兼容老版本的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//Compatible with former versions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"arrearage": "Arrearage",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"balancelimit": "BalanceLimit",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"invalid.parameter": "</w:t>
      </w:r>
      <w:r w:rsidRPr="00304CE3">
        <w:rPr>
          <w:rFonts w:ascii="Arial" w:hAnsi="Arial" w:cs="Arial"/>
        </w:rPr>
        <w:t>参数无效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"invalid.parameter": "Invalid </w:t>
      </w:r>
      <w:r w:rsidR="0071481B">
        <w:rPr>
          <w:rFonts w:ascii="Arial" w:hAnsi="Arial" w:cs="Arial"/>
          <w:color w:val="E32636"/>
        </w:rPr>
        <w:t>P</w:t>
      </w:r>
      <w:r w:rsidR="0071481B" w:rsidRPr="00304CE3">
        <w:rPr>
          <w:rFonts w:ascii="Arial" w:hAnsi="Arial" w:cs="Arial"/>
          <w:color w:val="E32636"/>
        </w:rPr>
        <w:t>arameter</w:t>
      </w:r>
      <w:r w:rsidRPr="00304CE3">
        <w:rPr>
          <w:rFonts w:ascii="Arial" w:hAnsi="Arial" w:cs="Arial"/>
          <w:color w:val="E32636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lastRenderedPageBreak/>
        <w:t>"internalerror": "</w:t>
      </w:r>
      <w:r w:rsidRPr="00304CE3">
        <w:rPr>
          <w:rFonts w:ascii="Arial" w:hAnsi="Arial" w:cs="Arial"/>
        </w:rPr>
        <w:t>内部错误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"internalerror": "Internal Error",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"notfound": "</w:t>
      </w:r>
      <w:r w:rsidRPr="00304CE3">
        <w:rPr>
          <w:rFonts w:ascii="Arial" w:hAnsi="Arial" w:cs="Arial"/>
        </w:rPr>
        <w:t>资源已被删除或找不到，请检查资源情况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"notfound": "The resource is deleted or cannot be found. Please check the resource",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"unauthorized": "</w:t>
      </w:r>
      <w:r w:rsidRPr="00304CE3">
        <w:rPr>
          <w:rFonts w:ascii="Arial" w:hAnsi="Arial" w:cs="Arial"/>
        </w:rPr>
        <w:t>没有授权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"unauthorized": "No Authorization",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"forbidden": "</w:t>
      </w:r>
      <w:r w:rsidRPr="00304CE3">
        <w:rPr>
          <w:rFonts w:ascii="Arial" w:hAnsi="Arial" w:cs="Arial"/>
        </w:rPr>
        <w:t>禁止访问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"forbidden": "Access Denied",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"conflict": "</w:t>
      </w:r>
      <w:r w:rsidRPr="00304CE3">
        <w:rPr>
          <w:rFonts w:ascii="Arial" w:hAnsi="Arial" w:cs="Arial"/>
        </w:rPr>
        <w:t>内部冲突，请检查参数后重试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"conflict": "Internal conflict. Please check parameters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"keypairnameconflict": "</w:t>
      </w:r>
      <w:r w:rsidRPr="00304CE3">
        <w:rPr>
          <w:rFonts w:ascii="Arial" w:hAnsi="Arial" w:cs="Arial"/>
        </w:rPr>
        <w:t>密钥名称不重复，请更换后重试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"keypairnameconflict": "The key name is not repeated. Please change it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"overage": "</w:t>
      </w:r>
      <w:r w:rsidRPr="00304CE3">
        <w:rPr>
          <w:rFonts w:ascii="Arial" w:hAnsi="Arial" w:cs="Arial"/>
        </w:rPr>
        <w:t>资源配额不足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"overage": "Insufficient Resource Quotas",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"resourceerror.quotaexceeded": "</w:t>
      </w:r>
      <w:r w:rsidRPr="00304CE3">
        <w:rPr>
          <w:rFonts w:ascii="Arial" w:hAnsi="Arial" w:cs="Arial"/>
        </w:rPr>
        <w:t>资源配额不足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"resourceerror.quotaexceeded": "Insufficient Resource Quotas",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"referenceerror": "</w:t>
      </w:r>
      <w:r w:rsidRPr="00304CE3">
        <w:rPr>
          <w:rFonts w:ascii="Arial" w:hAnsi="Arial" w:cs="Arial"/>
        </w:rPr>
        <w:t>资源被引用，不能操作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"referenceerror": "The resource is referenced and cannot be operated",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"inprocessing": "</w:t>
      </w:r>
      <w:r w:rsidRPr="00304CE3">
        <w:rPr>
          <w:rFonts w:ascii="Arial" w:hAnsi="Arial" w:cs="Arial"/>
        </w:rPr>
        <w:t>资源操作进行中，请稍等后刷新页面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"inprocessing": "</w:t>
      </w:r>
      <w:r w:rsidR="00D97B12">
        <w:rPr>
          <w:rFonts w:ascii="Arial" w:hAnsi="Arial" w:cs="Arial"/>
          <w:color w:val="E32636"/>
        </w:rPr>
        <w:t>The r</w:t>
      </w:r>
      <w:r w:rsidRPr="00304CE3">
        <w:rPr>
          <w:rFonts w:ascii="Arial" w:hAnsi="Arial" w:cs="Arial"/>
          <w:color w:val="E32636"/>
        </w:rPr>
        <w:t xml:space="preserve">esource is being </w:t>
      </w:r>
      <w:r w:rsidR="00D97B12">
        <w:rPr>
          <w:rFonts w:ascii="Arial" w:hAnsi="Arial" w:cs="Arial"/>
          <w:color w:val="E32636"/>
        </w:rPr>
        <w:t>operated</w:t>
      </w:r>
      <w:r w:rsidRPr="00304CE3">
        <w:rPr>
          <w:rFonts w:ascii="Arial" w:hAnsi="Arial" w:cs="Arial"/>
          <w:color w:val="E32636"/>
        </w:rPr>
        <w:t>, please refresh the page later",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"notoperational": "</w:t>
      </w:r>
      <w:r w:rsidRPr="00304CE3">
        <w:rPr>
          <w:rFonts w:ascii="Arial" w:hAnsi="Arial" w:cs="Arial"/>
        </w:rPr>
        <w:t>资源不可操作，请重试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"notoperational": "The resource cannot be operated. Please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"failed": "</w:t>
      </w:r>
      <w:r w:rsidRPr="00304CE3">
        <w:rPr>
          <w:rFonts w:ascii="Arial" w:hAnsi="Arial" w:cs="Arial"/>
        </w:rPr>
        <w:t>操作失败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"failed": "Operation failed",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"expire": "</w:t>
      </w:r>
      <w:r w:rsidRPr="00304CE3">
        <w:rPr>
          <w:rFonts w:ascii="Arial" w:hAnsi="Arial" w:cs="Arial"/>
        </w:rPr>
        <w:t>资源已过期，无法操作，还请续费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"expire": "The resource is expired and cannot be operated. Please renew",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"ignoreerror": "</w:t>
      </w:r>
      <w:r w:rsidRPr="00304CE3">
        <w:rPr>
          <w:rFonts w:ascii="Arial" w:hAnsi="Arial" w:cs="Arial"/>
        </w:rPr>
        <w:t>内部错误，请重试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 xml:space="preserve">"ignoreerror": "Internal </w:t>
      </w:r>
      <w:r w:rsidR="00D97B12">
        <w:rPr>
          <w:rFonts w:ascii="Arial" w:hAnsi="Arial" w:cs="Arial"/>
          <w:color w:val="E32636"/>
        </w:rPr>
        <w:t>E</w:t>
      </w:r>
      <w:r w:rsidR="00D97B12" w:rsidRPr="00304CE3">
        <w:rPr>
          <w:rFonts w:ascii="Arial" w:hAnsi="Arial" w:cs="Arial"/>
          <w:color w:val="E32636"/>
        </w:rPr>
        <w:t>rror</w:t>
      </w:r>
      <w:r w:rsidRPr="00304CE3">
        <w:rPr>
          <w:rFonts w:ascii="Arial" w:hAnsi="Arial" w:cs="Arial"/>
          <w:color w:val="E32636"/>
        </w:rPr>
        <w:t>. Please try again.",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"repeatrequest": "</w:t>
      </w:r>
      <w:r w:rsidRPr="00304CE3">
        <w:rPr>
          <w:rFonts w:ascii="Arial" w:hAnsi="Arial" w:cs="Arial"/>
        </w:rPr>
        <w:t>提交太快，请稍后重试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"repeatrequest": "Submission is too fast. Please try again later.",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"occupiederror": "</w:t>
      </w:r>
      <w:r w:rsidRPr="00304CE3">
        <w:rPr>
          <w:rFonts w:ascii="Arial" w:hAnsi="Arial" w:cs="Arial"/>
        </w:rPr>
        <w:t>资源被占用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"occupiederror": "Resources Occupied",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"permissionerror.consoleauthorization": "</w:t>
      </w:r>
      <w:r w:rsidRPr="00304CE3">
        <w:rPr>
          <w:rFonts w:ascii="Arial" w:hAnsi="Arial" w:cs="Arial"/>
        </w:rPr>
        <w:t>权限不足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"permissionerror.consoleauthorization": "Insufficient Permissions",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"imageflavorforbidden": "</w:t>
      </w:r>
      <w:r w:rsidRPr="00304CE3">
        <w:rPr>
          <w:rFonts w:ascii="Arial" w:hAnsi="Arial" w:cs="Arial"/>
        </w:rPr>
        <w:t>所选镜像不支持所选实例规格，请更换镜像或实例规格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"imageflavorforbidden": "The selected image does not support the selected instance type. Please change the image or the instance type",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"belowage": "</w:t>
      </w:r>
      <w:r w:rsidRPr="00304CE3">
        <w:rPr>
          <w:rFonts w:ascii="Arial" w:hAnsi="Arial" w:cs="Arial"/>
        </w:rPr>
        <w:t>低于规定限度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"belowage": "Below the limit",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"cantmodifybandwidth": "</w:t>
      </w:r>
      <w:r w:rsidRPr="00304CE3">
        <w:rPr>
          <w:rFonts w:ascii="Arial" w:hAnsi="Arial" w:cs="Arial"/>
        </w:rPr>
        <w:t>单可用区公网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不允许修改带宽，还请尽快切换至全可用区工网</w:t>
      </w:r>
      <w:r w:rsidRPr="00304CE3">
        <w:rPr>
          <w:rFonts w:ascii="Arial" w:hAnsi="Arial" w:cs="Arial"/>
        </w:rPr>
        <w:t>ip",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"cantmodifybandwidth": "Modifying the bandwidth is not allowed for the single availability zone EIP. Please switch to an all AZs EIP as soon as possible",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"resourceerror.processing": "</w:t>
      </w:r>
      <w:r w:rsidRPr="00304CE3">
        <w:rPr>
          <w:rFonts w:ascii="Arial" w:hAnsi="Arial" w:cs="Arial"/>
        </w:rPr>
        <w:t>资源操作进行中，请稍等后刷新页面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lastRenderedPageBreak/>
        <w:t>"resourceerror.processing": "</w:t>
      </w:r>
      <w:r w:rsidR="00D97B12">
        <w:rPr>
          <w:rFonts w:ascii="Arial" w:hAnsi="Arial" w:cs="Arial"/>
          <w:color w:val="E32636"/>
        </w:rPr>
        <w:t>The r</w:t>
      </w:r>
      <w:r w:rsidR="00D97B12" w:rsidRPr="00304CE3">
        <w:rPr>
          <w:rFonts w:ascii="Arial" w:hAnsi="Arial" w:cs="Arial"/>
          <w:color w:val="E32636"/>
        </w:rPr>
        <w:t>esource</w:t>
      </w:r>
      <w:r w:rsidRPr="00304CE3">
        <w:rPr>
          <w:rFonts w:ascii="Arial" w:hAnsi="Arial" w:cs="Arial"/>
          <w:color w:val="E32636"/>
        </w:rPr>
        <w:t xml:space="preserve"> is being </w:t>
      </w:r>
      <w:r w:rsidR="00D97B12">
        <w:rPr>
          <w:rFonts w:ascii="Arial" w:hAnsi="Arial" w:cs="Arial"/>
          <w:color w:val="E32636"/>
        </w:rPr>
        <w:t>operated</w:t>
      </w:r>
      <w:r w:rsidRPr="00304CE3">
        <w:rPr>
          <w:rFonts w:ascii="Arial" w:hAnsi="Arial" w:cs="Arial"/>
          <w:color w:val="E32636"/>
        </w:rPr>
        <w:t>, please refresh the page later",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"unavailable": "</w:t>
      </w:r>
      <w:r w:rsidRPr="00304CE3">
        <w:rPr>
          <w:rFonts w:ascii="Arial" w:hAnsi="Arial" w:cs="Arial"/>
        </w:rPr>
        <w:t>服务不可达，请检查网络后重试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"unavailable": "The service is unreachable. Please check the network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"general": "</w:t>
      </w:r>
      <w:r w:rsidRPr="00304CE3">
        <w:rPr>
          <w:rFonts w:ascii="Arial" w:hAnsi="Arial" w:cs="Arial"/>
        </w:rPr>
        <w:t>内部错误，请工单联系客服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"general": "Internal error. Please contact the customer service personnel by ticket",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"resourceerror.notfound": "</w:t>
      </w:r>
      <w:r w:rsidRPr="00304CE3">
        <w:rPr>
          <w:rFonts w:ascii="Arial" w:hAnsi="Arial" w:cs="Arial"/>
        </w:rPr>
        <w:t>资源已被删除或找不到，请检查资源情况</w:t>
      </w:r>
      <w:r w:rsidRPr="00304CE3">
        <w:rPr>
          <w:rFonts w:ascii="Arial" w:hAnsi="Arial" w:cs="Arial"/>
        </w:rPr>
        <w:t>"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"resourceerror.notfound": "The resource is deleted or cannot be found. Please check the resource"</w:t>
      </w:r>
    </w:p>
    <w:p w:rsidR="005F6BF0" w:rsidRPr="00304CE3" w:rsidRDefault="005F6BF0" w:rsidP="005F6BF0">
      <w:pPr>
        <w:rPr>
          <w:rFonts w:ascii="Arial" w:hAnsi="Arial" w:cs="Arial"/>
        </w:rPr>
      </w:pPr>
    </w:p>
    <w:p w:rsidR="005F6BF0" w:rsidRPr="00304CE3" w:rsidRDefault="005F6BF0" w:rsidP="005F6BF0">
      <w:pPr>
        <w:rPr>
          <w:rFonts w:ascii="Arial" w:hAnsi="Arial" w:cs="Arial"/>
        </w:rPr>
      </w:pPr>
    </w:p>
    <w:p w:rsidR="00DD2067" w:rsidRPr="00304CE3" w:rsidRDefault="00DD2067" w:rsidP="005F6BF0">
      <w:pPr>
        <w:rPr>
          <w:rFonts w:ascii="Arial" w:hAnsi="Arial" w:cs="Arial"/>
        </w:rPr>
      </w:pPr>
      <w:r w:rsidRPr="00304CE3">
        <w:rPr>
          <w:rFonts w:ascii="Arial" w:hAnsi="Arial" w:cs="Arial"/>
        </w:rPr>
        <w:t>"KeyPairNameConflict": "</w:t>
      </w:r>
      <w:r w:rsidRPr="00304CE3">
        <w:rPr>
          <w:rFonts w:ascii="Arial" w:hAnsi="Arial" w:cs="Arial"/>
        </w:rPr>
        <w:t>密钥名称不重复，请更换后重试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"KeyPairNameConflict": "The key name is not repeated. Please change it and try again",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"BelowAge": "</w:t>
      </w:r>
      <w:r w:rsidRPr="00304CE3">
        <w:rPr>
          <w:rFonts w:ascii="Arial" w:hAnsi="Arial" w:cs="Arial"/>
        </w:rPr>
        <w:t>低于规定限度</w:t>
      </w:r>
      <w:r w:rsidRPr="00304CE3">
        <w:rPr>
          <w:rFonts w:ascii="Arial" w:hAnsi="Arial" w:cs="Arial"/>
        </w:rPr>
        <w:t>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"BelowAge": "Below the limit",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</w:rPr>
        <w:t>"CantModifyBandWidth": "</w:t>
      </w:r>
      <w:r w:rsidRPr="00304CE3">
        <w:rPr>
          <w:rFonts w:ascii="Arial" w:hAnsi="Arial" w:cs="Arial"/>
        </w:rPr>
        <w:t>单可用区公网</w:t>
      </w:r>
      <w:r w:rsidRPr="00304CE3">
        <w:rPr>
          <w:rFonts w:ascii="Arial" w:hAnsi="Arial" w:cs="Arial"/>
        </w:rPr>
        <w:t>IP</w:t>
      </w:r>
      <w:r w:rsidRPr="00304CE3">
        <w:rPr>
          <w:rFonts w:ascii="Arial" w:hAnsi="Arial" w:cs="Arial"/>
        </w:rPr>
        <w:t>不允许修改带宽，还请尽快切换至全可用区工网</w:t>
      </w:r>
      <w:r w:rsidRPr="00304CE3">
        <w:rPr>
          <w:rFonts w:ascii="Arial" w:hAnsi="Arial" w:cs="Arial"/>
        </w:rPr>
        <w:t>IP",</w:t>
      </w:r>
      <w:r w:rsidR="005F6BF0" w:rsidRPr="00304CE3">
        <w:rPr>
          <w:rFonts w:ascii="Arial" w:hAnsi="Arial" w:cs="Arial"/>
        </w:rPr>
        <w:br/>
      </w:r>
      <w:r w:rsidRPr="00304CE3">
        <w:rPr>
          <w:rFonts w:ascii="Arial" w:hAnsi="Arial" w:cs="Arial"/>
          <w:color w:val="E32636"/>
        </w:rPr>
        <w:t>"CantModifyBandWidth": "Modifying the bandwidth is not allowed for the single availability zone EIP. Please switch to an all AZs EIP as soon as possible</w:t>
      </w:r>
      <w:r w:rsidR="00D97B12" w:rsidRPr="00304CE3" w:rsidDel="00D97B12">
        <w:rPr>
          <w:rFonts w:ascii="Arial" w:hAnsi="Arial" w:cs="Arial"/>
          <w:color w:val="E32636"/>
        </w:rPr>
        <w:t xml:space="preserve"> </w:t>
      </w:r>
      <w:r w:rsidRPr="00304CE3">
        <w:rPr>
          <w:rFonts w:ascii="Arial" w:hAnsi="Arial" w:cs="Arial"/>
          <w:color w:val="E32636"/>
        </w:rPr>
        <w:t>",</w:t>
      </w:r>
      <w:r w:rsidR="005F6BF0" w:rsidRPr="00304CE3">
        <w:rPr>
          <w:rFonts w:ascii="Arial" w:hAnsi="Arial" w:cs="Arial"/>
        </w:rPr>
        <w:br/>
      </w:r>
    </w:p>
    <w:sectPr w:rsidR="00DD2067" w:rsidRPr="0030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95" w:rsidRDefault="00655E95" w:rsidP="00BF26F2">
      <w:r>
        <w:separator/>
      </w:r>
    </w:p>
  </w:endnote>
  <w:endnote w:type="continuationSeparator" w:id="0">
    <w:p w:rsidR="00655E95" w:rsidRDefault="00655E95" w:rsidP="00BF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95" w:rsidRDefault="00655E95" w:rsidP="00BF26F2">
      <w:r>
        <w:separator/>
      </w:r>
    </w:p>
  </w:footnote>
  <w:footnote w:type="continuationSeparator" w:id="0">
    <w:p w:rsidR="00655E95" w:rsidRDefault="00655E95" w:rsidP="00BF2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B0"/>
    <w:rsid w:val="000841B9"/>
    <w:rsid w:val="00103371"/>
    <w:rsid w:val="00183315"/>
    <w:rsid w:val="00265B67"/>
    <w:rsid w:val="00304CE3"/>
    <w:rsid w:val="004D76A4"/>
    <w:rsid w:val="005F6BF0"/>
    <w:rsid w:val="00655E95"/>
    <w:rsid w:val="00666F22"/>
    <w:rsid w:val="0071481B"/>
    <w:rsid w:val="00734E30"/>
    <w:rsid w:val="007D5315"/>
    <w:rsid w:val="007F679B"/>
    <w:rsid w:val="008D0A15"/>
    <w:rsid w:val="009170DA"/>
    <w:rsid w:val="00B84BD6"/>
    <w:rsid w:val="00BC11EA"/>
    <w:rsid w:val="00BF26F2"/>
    <w:rsid w:val="00C128F8"/>
    <w:rsid w:val="00CF7D69"/>
    <w:rsid w:val="00D97B12"/>
    <w:rsid w:val="00DC6147"/>
    <w:rsid w:val="00DD2067"/>
    <w:rsid w:val="00E33AB0"/>
    <w:rsid w:val="00EC1FB8"/>
    <w:rsid w:val="00F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A60ED0-6F78-4CC7-8493-90BBB52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2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206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F2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6F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11E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1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3809</Words>
  <Characters>21713</Characters>
  <Application>Microsoft Office Word</Application>
  <DocSecurity>0</DocSecurity>
  <Lines>180</Lines>
  <Paragraphs>50</Paragraphs>
  <ScaleCrop>false</ScaleCrop>
  <Company/>
  <LinksUpToDate>false</LinksUpToDate>
  <CharactersWithSpaces>25472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Dylan</cp:lastModifiedBy>
  <cp:revision>21</cp:revision>
  <dcterms:created xsi:type="dcterms:W3CDTF">2018-11-20T08:43:00Z</dcterms:created>
  <dcterms:modified xsi:type="dcterms:W3CDTF">2018-11-27T09:41:00Z</dcterms:modified>
</cp:coreProperties>
</file>