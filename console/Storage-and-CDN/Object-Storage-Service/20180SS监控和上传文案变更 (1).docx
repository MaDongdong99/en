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d58c9790d2f47b5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07" w:rsidRPr="00F6649D" w:rsidRDefault="001A4107" w:rsidP="001A4107">
      <w:pPr>
        <w:rPr>
          <w:rFonts w:ascii="Arial" w:hAnsi="Arial" w:cs="Arial"/>
        </w:rPr>
      </w:pPr>
      <w:r w:rsidRPr="00F6649D">
        <w:rPr>
          <w:rFonts w:ascii="Arial" w:hAnsi="Arial" w:cs="Arial"/>
        </w:rPr>
        <w:t>对象存储：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107" w:rsidRPr="00F6649D" w:rsidTr="00F049A0">
        <w:tc>
          <w:tcPr>
            <w:tcW w:w="4261" w:type="dxa"/>
          </w:tcPr>
          <w:p w:rsidR="001A4107" w:rsidRPr="00F6649D" w:rsidRDefault="001A4107" w:rsidP="001A4107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文案</w:t>
            </w:r>
          </w:p>
        </w:tc>
        <w:tc>
          <w:tcPr>
            <w:tcW w:w="4261" w:type="dxa"/>
          </w:tcPr>
          <w:p w:rsidR="001A4107" w:rsidRPr="00F6649D" w:rsidRDefault="001A4107" w:rsidP="00F049A0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翻译：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次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Times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Referer</w:t>
            </w:r>
            <w:r w:rsidRPr="00F6649D">
              <w:rPr>
                <w:rFonts w:ascii="Arial" w:hAnsi="Arial" w:cs="Arial"/>
              </w:rPr>
              <w:t>设置不需要输入协议（</w:t>
            </w:r>
            <w:r w:rsidRPr="00F6649D">
              <w:rPr>
                <w:rFonts w:ascii="Arial" w:hAnsi="Arial" w:cs="Arial"/>
              </w:rPr>
              <w:t>https/http</w:t>
            </w:r>
            <w:r w:rsidRPr="00F6649D">
              <w:rPr>
                <w:rFonts w:ascii="Arial" w:hAnsi="Arial" w:cs="Arial"/>
              </w:rPr>
              <w:t>）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Referer setting does not require you to enter protocol (https/http)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您尚有未完成上传的文件，若关闭弹框则上传中的文件将上传失败！您确定要关闭弹框吗？</w:t>
            </w:r>
          </w:p>
        </w:tc>
        <w:tc>
          <w:tcPr>
            <w:tcW w:w="4261" w:type="dxa"/>
          </w:tcPr>
          <w:p w:rsidR="002F5C7B" w:rsidRPr="00F6649D" w:rsidRDefault="002F5C7B" w:rsidP="008853A5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 xml:space="preserve">You have not finished uploading files, if you close the popup, the </w:t>
            </w:r>
            <w:del w:id="0" w:author="赵相宜" w:date="2018-11-02T16:08:00Z">
              <w:r w:rsidRPr="00F6649D" w:rsidDel="008853A5">
                <w:rPr>
                  <w:rFonts w:ascii="Arial" w:hAnsi="Arial" w:cs="Arial"/>
                </w:rPr>
                <w:delText>upload files</w:delText>
              </w:r>
            </w:del>
            <w:ins w:id="1" w:author="赵相宜" w:date="2018-11-02T16:08:00Z">
              <w:r w:rsidR="008853A5">
                <w:rPr>
                  <w:rFonts w:ascii="Arial" w:hAnsi="Arial" w:cs="Arial"/>
                </w:rPr>
                <w:t>uploading</w:t>
              </w:r>
            </w:ins>
            <w:r w:rsidRPr="00F6649D">
              <w:rPr>
                <w:rFonts w:ascii="Arial" w:hAnsi="Arial" w:cs="Arial"/>
              </w:rPr>
              <w:t xml:space="preserve"> will fail! Are you sure to close the popup?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支持</w:t>
            </w:r>
            <w:r w:rsidRPr="00F6649D">
              <w:rPr>
                <w:rFonts w:ascii="Arial" w:hAnsi="Arial" w:cs="Arial"/>
              </w:rPr>
              <w:t>ipv6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Support ipv6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请求次数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Number of Requests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说明：</w:t>
            </w:r>
            <w:r w:rsidRPr="00F6649D">
              <w:rPr>
                <w:rFonts w:ascii="Arial" w:hAnsi="Arial" w:cs="Arial"/>
              </w:rPr>
              <w:br/>
            </w:r>
            <w:r w:rsidRPr="00F6649D">
              <w:rPr>
                <w:rFonts w:ascii="Arial" w:hAnsi="Arial" w:cs="Arial"/>
              </w:rPr>
              <w:t>无：即无服务器端加密</w:t>
            </w:r>
            <w:r w:rsidRPr="00F6649D">
              <w:rPr>
                <w:rFonts w:ascii="Arial" w:hAnsi="Arial" w:cs="Arial"/>
              </w:rPr>
              <w:br/>
              <w:t>SSE-KMS</w:t>
            </w:r>
            <w:r w:rsidRPr="00F6649D">
              <w:rPr>
                <w:rFonts w:ascii="Arial" w:hAnsi="Arial" w:cs="Arial"/>
              </w:rPr>
              <w:t>：将服务器端加密和京东云</w:t>
            </w:r>
            <w:r w:rsidRPr="00F6649D">
              <w:rPr>
                <w:rFonts w:ascii="Arial" w:hAnsi="Arial" w:cs="Arial"/>
              </w:rPr>
              <w:t>KMS</w:t>
            </w:r>
            <w:r w:rsidRPr="00F6649D">
              <w:rPr>
                <w:rFonts w:ascii="Arial" w:hAnsi="Arial" w:cs="Arial"/>
              </w:rPr>
              <w:t>托管密钥结合使用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</w:rPr>
              <w:t>Note:</w:t>
            </w:r>
            <w:r w:rsidRPr="00F6649D">
              <w:rPr>
                <w:rFonts w:ascii="Arial" w:hAnsi="Arial" w:cs="Arial"/>
              </w:rPr>
              <w:br/>
              <w:t>None: namely, there is no encryption for servers</w:t>
            </w:r>
            <w:r w:rsidRPr="00F6649D">
              <w:rPr>
                <w:rFonts w:ascii="Arial" w:hAnsi="Arial" w:cs="Arial"/>
              </w:rPr>
              <w:br/>
              <w:t>SSE-KMS: combine encryption of server with JD Cloud KMS hosted key pair for use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当您设置了默认加密后，之后上传的对象将自动对其进行加密，了解更多点击</w:t>
            </w: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 </w:t>
            </w:r>
            <w:r w:rsidRPr="00F6649D">
              <w:rPr>
                <w:rFonts w:ascii="Arial" w:hAnsi="Arial" w:cs="Arial"/>
                <w:color w:val="0000FF"/>
              </w:rPr>
              <w:t>服务端加密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</w:rPr>
            </w:pP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After you have set default encryption, the subsequent uploaded objects will be encrypted automatically. Click</w:t>
            </w:r>
            <w:r w:rsidRPr="00F6649D">
              <w:rPr>
                <w:rFonts w:ascii="Arial" w:hAnsi="Arial" w:cs="Arial"/>
              </w:rPr>
              <w:t xml:space="preserve"> </w:t>
            </w:r>
            <w:r w:rsidRPr="00F6649D">
              <w:rPr>
                <w:rFonts w:ascii="Arial" w:hAnsi="Arial" w:cs="Arial"/>
                <w:color w:val="0000FF"/>
              </w:rPr>
              <w:t>Server Encryption</w:t>
            </w:r>
            <w:r w:rsidRPr="00F6649D">
              <w:rPr>
                <w:rFonts w:ascii="Arial" w:hAnsi="Arial" w:cs="Arial"/>
              </w:rPr>
              <w:t xml:space="preserve"> </w:t>
            </w: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for more details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00CC00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无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00CC00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00CC00"/>
                <w:sz w:val="18"/>
                <w:szCs w:val="18"/>
              </w:rPr>
              <w:t>None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00CC00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修改默认加密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00CC00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Modify Default Encryption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默认加密方式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Default Encryption Method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当您配置服务端加密为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 xml:space="preserve">KMS 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时，使用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jdcloud S3 API J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进行上传下载等操作仅支持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 xml:space="preserve">https </w:t>
            </w: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协议，请确认是否影响线上业务</w:t>
            </w:r>
          </w:p>
        </w:tc>
        <w:tc>
          <w:tcPr>
            <w:tcW w:w="4261" w:type="dxa"/>
          </w:tcPr>
          <w:p w:rsidR="002F5C7B" w:rsidRPr="00F6649D" w:rsidRDefault="002F5C7B" w:rsidP="00EA749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 xml:space="preserve">When you configure KMS as the encryption of server, uploading and downloading operations using jdcloud S3 API J only support https protocol, please confirm whether it affects your </w:t>
            </w:r>
            <w:ins w:id="2" w:author="赵相宜" w:date="2018-11-02T16:27:00Z">
              <w:r w:rsidR="00EA749B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online </w:t>
              </w:r>
            </w:ins>
            <w:bookmarkStart w:id="3" w:name="_GoBack"/>
            <w:bookmarkEnd w:id="3"/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 xml:space="preserve">businesses </w:t>
            </w:r>
            <w:del w:id="4" w:author="赵相宜" w:date="2018-11-02T16:27:00Z">
              <w:r w:rsidRPr="00F6649D" w:rsidDel="00EA749B">
                <w:rPr>
                  <w:rFonts w:ascii="Arial" w:hAnsi="Arial" w:cs="Arial"/>
                  <w:color w:val="333333"/>
                  <w:sz w:val="18"/>
                  <w:szCs w:val="18"/>
                </w:rPr>
                <w:delText>to be put into service</w:delText>
              </w:r>
            </w:del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szCs w:val="21"/>
              </w:rPr>
              <w:t>s3 api</w:t>
            </w:r>
            <w:r w:rsidRPr="00F6649D">
              <w:rPr>
                <w:rFonts w:ascii="Arial" w:hAnsi="Arial" w:cs="Arial"/>
                <w:szCs w:val="21"/>
              </w:rPr>
              <w:t>会强制</w:t>
            </w:r>
            <w:r w:rsidRPr="00F6649D">
              <w:rPr>
                <w:rFonts w:ascii="Arial" w:hAnsi="Arial" w:cs="Arial"/>
                <w:szCs w:val="21"/>
              </w:rPr>
              <w:t>https</w:t>
            </w:r>
            <w:r w:rsidRPr="00F6649D">
              <w:rPr>
                <w:rFonts w:ascii="Arial" w:hAnsi="Arial" w:cs="Arial"/>
                <w:szCs w:val="21"/>
              </w:rPr>
              <w:t>协议，需要确认是否影响线上业务</w:t>
            </w:r>
          </w:p>
        </w:tc>
        <w:tc>
          <w:tcPr>
            <w:tcW w:w="4261" w:type="dxa"/>
          </w:tcPr>
          <w:p w:rsidR="002F5C7B" w:rsidRPr="00F6649D" w:rsidRDefault="002F5C7B" w:rsidP="00EA749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szCs w:val="21"/>
              </w:rPr>
              <w:t xml:space="preserve">s3 api will force to adopt https protocol, please confirm whether it affects your </w:t>
            </w:r>
            <w:ins w:id="5" w:author="赵相宜" w:date="2018-11-02T16:26:00Z">
              <w:r w:rsidR="00EA749B">
                <w:rPr>
                  <w:rFonts w:ascii="Arial" w:hAnsi="Arial" w:cs="Arial"/>
                  <w:szCs w:val="21"/>
                </w:rPr>
                <w:t xml:space="preserve">online </w:t>
              </w:r>
            </w:ins>
            <w:r w:rsidRPr="00F6649D">
              <w:rPr>
                <w:rFonts w:ascii="Arial" w:hAnsi="Arial" w:cs="Arial"/>
                <w:szCs w:val="21"/>
              </w:rPr>
              <w:t xml:space="preserve">businesses </w:t>
            </w:r>
            <w:del w:id="6" w:author="赵相宜" w:date="2018-11-02T16:26:00Z">
              <w:r w:rsidRPr="00F6649D" w:rsidDel="00EA749B">
                <w:rPr>
                  <w:rFonts w:ascii="Arial" w:hAnsi="Arial" w:cs="Arial"/>
                  <w:szCs w:val="21"/>
                </w:rPr>
                <w:delText>to be put into service</w:delText>
              </w:r>
            </w:del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5A5D5E"/>
                <w:szCs w:val="21"/>
                <w:shd w:val="clear" w:color="auto" w:fill="FFFFFF"/>
              </w:rPr>
              <w:t>此属性不影响存储空间中的现有对象。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5A5D5E"/>
                <w:szCs w:val="21"/>
                <w:shd w:val="clear" w:color="auto" w:fill="FFFFFF"/>
              </w:rPr>
              <w:t>This attribute does not affect the existing objects in the storage space.</w:t>
            </w:r>
          </w:p>
        </w:tc>
      </w:tr>
      <w:tr w:rsidR="002F5C7B" w:rsidRPr="00F6649D" w:rsidTr="00F049A0"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修改</w:t>
            </w:r>
          </w:p>
        </w:tc>
        <w:tc>
          <w:tcPr>
            <w:tcW w:w="4261" w:type="dxa"/>
          </w:tcPr>
          <w:p w:rsidR="002F5C7B" w:rsidRPr="00F6649D" w:rsidRDefault="002F5C7B" w:rsidP="002F5C7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649D">
              <w:rPr>
                <w:rFonts w:ascii="Arial" w:hAnsi="Arial" w:cs="Arial"/>
                <w:color w:val="333333"/>
                <w:sz w:val="18"/>
                <w:szCs w:val="18"/>
              </w:rPr>
              <w:t>Modification</w:t>
            </w:r>
          </w:p>
        </w:tc>
      </w:tr>
    </w:tbl>
    <w:p w:rsidR="005D2C03" w:rsidRPr="00F6649D" w:rsidRDefault="007A5DBD">
      <w:pPr>
        <w:rPr>
          <w:rFonts w:ascii="Arial" w:hAnsi="Arial" w:cs="Arial"/>
        </w:rPr>
      </w:pPr>
    </w:p>
    <w:sectPr w:rsidR="005D2C03" w:rsidRPr="00F6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BD" w:rsidRDefault="007A5DBD" w:rsidP="001A4107">
      <w:r>
        <w:separator/>
      </w:r>
    </w:p>
  </w:endnote>
  <w:endnote w:type="continuationSeparator" w:id="0">
    <w:p w:rsidR="007A5DBD" w:rsidRDefault="007A5DBD" w:rsidP="001A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BD" w:rsidRDefault="007A5DBD" w:rsidP="001A4107">
      <w:r>
        <w:separator/>
      </w:r>
    </w:p>
  </w:footnote>
  <w:footnote w:type="continuationSeparator" w:id="0">
    <w:p w:rsidR="007A5DBD" w:rsidRDefault="007A5DBD" w:rsidP="001A410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赵相宜">
    <w15:presenceInfo w15:providerId="AD" w15:userId="S-1-5-21-2273477508-3660018622-1514142019-2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60"/>
    <w:rsid w:val="0000349A"/>
    <w:rsid w:val="001104B7"/>
    <w:rsid w:val="00115DBE"/>
    <w:rsid w:val="001A4107"/>
    <w:rsid w:val="00243F2A"/>
    <w:rsid w:val="002A607C"/>
    <w:rsid w:val="002F5C7B"/>
    <w:rsid w:val="004A32EC"/>
    <w:rsid w:val="00663A56"/>
    <w:rsid w:val="007877B0"/>
    <w:rsid w:val="007A5DBD"/>
    <w:rsid w:val="007C4D0F"/>
    <w:rsid w:val="008853A5"/>
    <w:rsid w:val="009C5BB0"/>
    <w:rsid w:val="00A66D60"/>
    <w:rsid w:val="00AA21AD"/>
    <w:rsid w:val="00B40FE7"/>
    <w:rsid w:val="00D62828"/>
    <w:rsid w:val="00E57E9C"/>
    <w:rsid w:val="00E60B4F"/>
    <w:rsid w:val="00E638FD"/>
    <w:rsid w:val="00E72C5C"/>
    <w:rsid w:val="00EA749B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476CF-9CF2-4681-9206-019FD057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853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200</Words>
  <Characters>1141</Characters>
  <Application>Microsoft Office Word</Application>
  <DocSecurity>0</DocSecurity>
  <Lines>9</Lines>
  <Paragraphs>2</Paragraphs>
  <ScaleCrop>false</ScaleCrop>
  <Company>JD HelpDesk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赵相宜</cp:lastModifiedBy>
  <cp:revision>13</cp:revision>
  <dcterms:created xsi:type="dcterms:W3CDTF">2018-11-01T10:11:00Z</dcterms:created>
  <dcterms:modified xsi:type="dcterms:W3CDTF">2018-11-02T08:27:00Z</dcterms:modified>
</cp:coreProperties>
</file>