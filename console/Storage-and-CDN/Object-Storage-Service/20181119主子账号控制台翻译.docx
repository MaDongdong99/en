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3ed3d8ab68c5441a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C03" w:rsidRPr="00A61187" w:rsidRDefault="000248BE">
      <w:r w:rsidRPr="00A61187">
        <w:t>主子账号控制台翻译文案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248BE" w:rsidRPr="00A61187" w:rsidTr="000248BE">
        <w:tc>
          <w:tcPr>
            <w:tcW w:w="4261" w:type="dxa"/>
          </w:tcPr>
          <w:p w:rsidR="000248BE" w:rsidRPr="00A61187" w:rsidRDefault="000248BE" w:rsidP="00367C6D">
            <w:r w:rsidRPr="00A61187">
              <w:t>中文</w:t>
            </w:r>
          </w:p>
        </w:tc>
        <w:tc>
          <w:tcPr>
            <w:tcW w:w="4261" w:type="dxa"/>
          </w:tcPr>
          <w:p w:rsidR="000248BE" w:rsidRPr="00A61187" w:rsidRDefault="000248BE" w:rsidP="00367C6D">
            <w:r w:rsidRPr="00A61187">
              <w:t>英文</w:t>
            </w:r>
          </w:p>
        </w:tc>
      </w:tr>
      <w:tr w:rsidR="009F016C" w:rsidRPr="00A61187" w:rsidTr="000248BE">
        <w:tc>
          <w:tcPr>
            <w:tcW w:w="4261" w:type="dxa"/>
          </w:tcPr>
          <w:p w:rsidR="009F016C" w:rsidRPr="00A61187" w:rsidRDefault="009F016C" w:rsidP="009F016C">
            <w:r w:rsidRPr="00A61187">
              <w:t>访问路径列表</w:t>
            </w:r>
          </w:p>
        </w:tc>
        <w:tc>
          <w:tcPr>
            <w:tcW w:w="4261" w:type="dxa"/>
          </w:tcPr>
          <w:p w:rsidR="009F016C" w:rsidRPr="00A61187" w:rsidRDefault="009F016C" w:rsidP="009F016C">
            <w:r w:rsidRPr="00A61187">
              <w:t>Access Path List</w:t>
            </w:r>
          </w:p>
        </w:tc>
      </w:tr>
      <w:tr w:rsidR="009F016C" w:rsidRPr="00A61187" w:rsidTr="000248BE">
        <w:tc>
          <w:tcPr>
            <w:tcW w:w="4261" w:type="dxa"/>
          </w:tcPr>
          <w:p w:rsidR="009F016C" w:rsidRPr="00A61187" w:rsidRDefault="009F016C" w:rsidP="009F016C">
            <w:r w:rsidRPr="00A6118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添加访问路径</w:t>
            </w:r>
          </w:p>
        </w:tc>
        <w:tc>
          <w:tcPr>
            <w:tcW w:w="4261" w:type="dxa"/>
          </w:tcPr>
          <w:p w:rsidR="009F016C" w:rsidRPr="00A61187" w:rsidRDefault="009F016C" w:rsidP="00CD5D1A">
            <w:r w:rsidRPr="00A6118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Add </w:t>
            </w:r>
            <w:del w:id="0" w:author="柴玉梅" w:date="2018-11-20T17:23:00Z">
              <w:r w:rsidRPr="00A61187" w:rsidDel="00CD5D1A">
                <w:rPr>
                  <w:rFonts w:ascii="Arial" w:hAnsi="Arial" w:cs="Arial"/>
                  <w:color w:val="333333"/>
                  <w:szCs w:val="21"/>
                  <w:shd w:val="clear" w:color="auto" w:fill="FFFFFF"/>
                </w:rPr>
                <w:delText xml:space="preserve">Access </w:delText>
              </w:r>
            </w:del>
            <w:ins w:id="1" w:author="柴玉梅" w:date="2018-11-20T17:23:00Z">
              <w:r w:rsidR="00CD5D1A">
                <w:rPr>
                  <w:rFonts w:ascii="Arial" w:hAnsi="Arial" w:cs="Arial"/>
                  <w:color w:val="333333"/>
                  <w:szCs w:val="21"/>
                  <w:shd w:val="clear" w:color="auto" w:fill="FFFFFF"/>
                </w:rPr>
                <w:t>a</w:t>
              </w:r>
              <w:r w:rsidR="00CD5D1A" w:rsidRPr="00A61187">
                <w:rPr>
                  <w:rFonts w:ascii="Arial" w:hAnsi="Arial" w:cs="Arial"/>
                  <w:color w:val="333333"/>
                  <w:szCs w:val="21"/>
                  <w:shd w:val="clear" w:color="auto" w:fill="FFFFFF"/>
                </w:rPr>
                <w:t xml:space="preserve">ccess </w:t>
              </w:r>
            </w:ins>
            <w:del w:id="2" w:author="柴玉梅" w:date="2018-11-20T17:23:00Z">
              <w:r w:rsidRPr="00A61187" w:rsidDel="00CD5D1A">
                <w:rPr>
                  <w:rFonts w:ascii="Arial" w:hAnsi="Arial" w:cs="Arial"/>
                  <w:color w:val="333333"/>
                  <w:szCs w:val="21"/>
                  <w:shd w:val="clear" w:color="auto" w:fill="FFFFFF"/>
                </w:rPr>
                <w:delText>Path</w:delText>
              </w:r>
            </w:del>
            <w:ins w:id="3" w:author="柴玉梅" w:date="2018-11-20T17:23:00Z">
              <w:r w:rsidR="00CD5D1A">
                <w:rPr>
                  <w:rFonts w:ascii="Arial" w:hAnsi="Arial" w:cs="Arial"/>
                  <w:color w:val="333333"/>
                  <w:szCs w:val="21"/>
                  <w:shd w:val="clear" w:color="auto" w:fill="FFFFFF"/>
                </w:rPr>
                <w:t>p</w:t>
              </w:r>
              <w:r w:rsidR="00CD5D1A" w:rsidRPr="00A61187">
                <w:rPr>
                  <w:rFonts w:ascii="Arial" w:hAnsi="Arial" w:cs="Arial"/>
                  <w:color w:val="333333"/>
                  <w:szCs w:val="21"/>
                  <w:shd w:val="clear" w:color="auto" w:fill="FFFFFF"/>
                </w:rPr>
                <w:t>ath</w:t>
              </w:r>
            </w:ins>
          </w:p>
        </w:tc>
      </w:tr>
      <w:tr w:rsidR="009F016C" w:rsidRPr="00A61187" w:rsidTr="000248BE">
        <w:tc>
          <w:tcPr>
            <w:tcW w:w="4261" w:type="dxa"/>
          </w:tcPr>
          <w:p w:rsidR="009F016C" w:rsidRPr="00A61187" w:rsidRDefault="009F016C" w:rsidP="009F016C">
            <w:pPr>
              <w:widowControl/>
              <w:jc w:val="left"/>
              <w:rPr>
                <w:rFonts w:ascii="Roboto" w:eastAsia="宋体" w:hAnsi="Roboto" w:cs="宋体"/>
                <w:color w:val="003B80"/>
                <w:kern w:val="0"/>
                <w:sz w:val="20"/>
                <w:szCs w:val="20"/>
              </w:rPr>
            </w:pPr>
            <w:r w:rsidRPr="00A61187">
              <w:rPr>
                <w:rFonts w:ascii="Roboto" w:eastAsia="宋体" w:hAnsi="Roboto" w:cs="宋体"/>
                <w:color w:val="003B80"/>
                <w:kern w:val="0"/>
                <w:sz w:val="20"/>
                <w:szCs w:val="20"/>
              </w:rPr>
              <w:t>访问路径可以为【某个存储空间】或【存储空间的某个目录】，请确保添加的路径已被授权</w:t>
            </w:r>
          </w:p>
          <w:p w:rsidR="009F016C" w:rsidRPr="00A61187" w:rsidRDefault="009F016C" w:rsidP="009F016C">
            <w:pPr>
              <w:widowControl/>
              <w:jc w:val="left"/>
              <w:rPr>
                <w:rFonts w:ascii="Roboto" w:eastAsia="宋体" w:hAnsi="Roboto" w:cs="宋体"/>
                <w:color w:val="003B80"/>
                <w:kern w:val="0"/>
                <w:sz w:val="20"/>
                <w:szCs w:val="20"/>
              </w:rPr>
            </w:pPr>
            <w:r w:rsidRPr="00A61187">
              <w:rPr>
                <w:rFonts w:ascii="Roboto" w:eastAsia="宋体" w:hAnsi="Roboto" w:cs="宋体"/>
                <w:color w:val="003B80"/>
                <w:kern w:val="0"/>
                <w:sz w:val="20"/>
                <w:szCs w:val="20"/>
              </w:rPr>
              <w:t>填写的存储桶路径必须为主账号名下的存储空间，同时请确保存储空间与地域的对应关系</w:t>
            </w:r>
          </w:p>
          <w:p w:rsidR="009F016C" w:rsidRPr="00A61187" w:rsidRDefault="009F016C" w:rsidP="009F016C"/>
        </w:tc>
        <w:tc>
          <w:tcPr>
            <w:tcW w:w="4261" w:type="dxa"/>
          </w:tcPr>
          <w:p w:rsidR="009F016C" w:rsidRPr="00A61187" w:rsidRDefault="009F016C" w:rsidP="009F016C">
            <w:pPr>
              <w:widowControl/>
              <w:jc w:val="left"/>
              <w:rPr>
                <w:rFonts w:ascii="Roboto" w:eastAsia="宋体" w:hAnsi="Roboto" w:cs="宋体"/>
                <w:color w:val="003B80"/>
                <w:kern w:val="0"/>
                <w:sz w:val="20"/>
                <w:szCs w:val="20"/>
              </w:rPr>
            </w:pPr>
            <w:r w:rsidRPr="00A61187">
              <w:rPr>
                <w:rFonts w:ascii="Roboto" w:eastAsia="宋体" w:hAnsi="Roboto" w:cs="宋体"/>
                <w:color w:val="003B80"/>
                <w:kern w:val="0"/>
                <w:sz w:val="20"/>
                <w:szCs w:val="20"/>
              </w:rPr>
              <w:t>Access path may be [certain bucket] or [certain directory in the bucket], please ensure that the added path has been authorized</w:t>
            </w:r>
          </w:p>
          <w:p w:rsidR="009F016C" w:rsidRPr="00A61187" w:rsidRDefault="009F016C" w:rsidP="009F016C">
            <w:pPr>
              <w:widowControl/>
              <w:jc w:val="left"/>
              <w:rPr>
                <w:rFonts w:ascii="Roboto" w:eastAsia="宋体" w:hAnsi="Roboto" w:cs="宋体"/>
                <w:color w:val="003B80"/>
                <w:kern w:val="0"/>
                <w:sz w:val="20"/>
                <w:szCs w:val="20"/>
              </w:rPr>
            </w:pPr>
            <w:r w:rsidRPr="00A61187">
              <w:rPr>
                <w:rFonts w:ascii="Roboto" w:eastAsia="宋体" w:hAnsi="Roboto" w:cs="宋体"/>
                <w:color w:val="003B80"/>
                <w:kern w:val="0"/>
                <w:sz w:val="20"/>
                <w:szCs w:val="20"/>
              </w:rPr>
              <w:t xml:space="preserve">The filled storage bucket path must be the bucket under the name of primary account, </w:t>
            </w:r>
            <w:ins w:id="4" w:author="柴玉梅" w:date="2018-11-20T17:25:00Z">
              <w:r w:rsidR="00CD5D1A">
                <w:rPr>
                  <w:rFonts w:ascii="Roboto" w:eastAsia="宋体" w:hAnsi="Roboto" w:cs="宋体"/>
                  <w:color w:val="003B80"/>
                  <w:kern w:val="0"/>
                  <w:sz w:val="20"/>
                  <w:szCs w:val="20"/>
                </w:rPr>
                <w:t xml:space="preserve">and </w:t>
              </w:r>
            </w:ins>
            <w:r w:rsidRPr="00A61187">
              <w:rPr>
                <w:rFonts w:ascii="Roboto" w:eastAsia="宋体" w:hAnsi="Roboto" w:cs="宋体"/>
                <w:color w:val="003B80"/>
                <w:kern w:val="0"/>
                <w:sz w:val="20"/>
                <w:szCs w:val="20"/>
              </w:rPr>
              <w:t xml:space="preserve">meanwhile, please ensure </w:t>
            </w:r>
            <w:del w:id="5" w:author="柴玉梅" w:date="2018-11-20T17:26:00Z">
              <w:r w:rsidRPr="00A61187" w:rsidDel="00CD5D1A">
                <w:rPr>
                  <w:rFonts w:ascii="Roboto" w:eastAsia="宋体" w:hAnsi="Roboto" w:cs="宋体"/>
                  <w:color w:val="003B80"/>
                  <w:kern w:val="0"/>
                  <w:sz w:val="20"/>
                  <w:szCs w:val="20"/>
                </w:rPr>
                <w:delText xml:space="preserve">that </w:delText>
              </w:r>
            </w:del>
            <w:r w:rsidRPr="00A61187">
              <w:rPr>
                <w:rFonts w:ascii="Roboto" w:eastAsia="宋体" w:hAnsi="Roboto" w:cs="宋体"/>
                <w:color w:val="003B80"/>
                <w:kern w:val="0"/>
                <w:sz w:val="20"/>
                <w:szCs w:val="20"/>
              </w:rPr>
              <w:t>the corresponding relation between the bucket and the region</w:t>
            </w:r>
            <w:del w:id="6" w:author="柴玉梅" w:date="2018-11-20T17:26:00Z">
              <w:r w:rsidRPr="00A61187" w:rsidDel="00CD5D1A">
                <w:rPr>
                  <w:rFonts w:ascii="Roboto" w:eastAsia="宋体" w:hAnsi="Roboto" w:cs="宋体"/>
                  <w:color w:val="003B80"/>
                  <w:kern w:val="0"/>
                  <w:sz w:val="20"/>
                  <w:szCs w:val="20"/>
                </w:rPr>
                <w:delText xml:space="preserve"> is stored</w:delText>
              </w:r>
            </w:del>
            <w:ins w:id="7" w:author="柴玉梅" w:date="2018-11-20T17:26:00Z">
              <w:r w:rsidR="00CD5D1A">
                <w:rPr>
                  <w:rFonts w:ascii="Roboto" w:eastAsia="宋体" w:hAnsi="Roboto" w:cs="宋体"/>
                  <w:color w:val="003B80"/>
                  <w:kern w:val="0"/>
                  <w:sz w:val="20"/>
                  <w:szCs w:val="20"/>
                </w:rPr>
                <w:t xml:space="preserve"> </w:t>
              </w:r>
            </w:ins>
          </w:p>
          <w:p w:rsidR="009F016C" w:rsidRPr="00A61187" w:rsidRDefault="009F016C" w:rsidP="009F016C"/>
        </w:tc>
      </w:tr>
      <w:tr w:rsidR="009F016C" w:rsidRPr="00A61187" w:rsidTr="000248BE">
        <w:tc>
          <w:tcPr>
            <w:tcW w:w="4261" w:type="dxa"/>
          </w:tcPr>
          <w:p w:rsidR="009F016C" w:rsidRPr="00A61187" w:rsidRDefault="009F016C" w:rsidP="009F016C">
            <w:pPr>
              <w:widowControl/>
              <w:numPr>
                <w:ilvl w:val="0"/>
                <w:numId w:val="1"/>
              </w:numPr>
              <w:spacing w:line="450" w:lineRule="atLeast"/>
              <w:ind w:left="0"/>
              <w:jc w:val="left"/>
              <w:textAlignment w:val="baseline"/>
              <w:rPr>
                <w:rFonts w:ascii="Roboto" w:eastAsia="宋体" w:hAnsi="Roboto" w:cs="宋体"/>
                <w:color w:val="444444"/>
                <w:kern w:val="0"/>
                <w:sz w:val="18"/>
                <w:szCs w:val="18"/>
              </w:rPr>
            </w:pPr>
            <w:r w:rsidRPr="00A61187">
              <w:rPr>
                <w:rFonts w:ascii="Roboto" w:eastAsia="宋体" w:hAnsi="Roboto" w:cs="宋体"/>
                <w:color w:val="444444"/>
                <w:kern w:val="0"/>
                <w:sz w:val="18"/>
                <w:szCs w:val="18"/>
              </w:rPr>
              <w:t>地域</w:t>
            </w:r>
          </w:p>
          <w:p w:rsidR="009F016C" w:rsidRPr="00A61187" w:rsidRDefault="009F016C" w:rsidP="009F016C">
            <w:pPr>
              <w:widowControl/>
              <w:numPr>
                <w:ilvl w:val="0"/>
                <w:numId w:val="1"/>
              </w:numPr>
              <w:spacing w:line="450" w:lineRule="atLeast"/>
              <w:ind w:left="0"/>
              <w:jc w:val="left"/>
              <w:textAlignment w:val="baseline"/>
              <w:rPr>
                <w:rFonts w:ascii="Roboto" w:eastAsia="宋体" w:hAnsi="Roboto" w:cs="宋体"/>
                <w:color w:val="444444"/>
                <w:kern w:val="0"/>
                <w:sz w:val="18"/>
                <w:szCs w:val="18"/>
              </w:rPr>
            </w:pPr>
          </w:p>
          <w:p w:rsidR="009F016C" w:rsidRPr="00A61187" w:rsidRDefault="009F016C" w:rsidP="009F016C"/>
        </w:tc>
        <w:tc>
          <w:tcPr>
            <w:tcW w:w="4261" w:type="dxa"/>
          </w:tcPr>
          <w:p w:rsidR="009F016C" w:rsidRPr="00A61187" w:rsidRDefault="009F016C" w:rsidP="009F016C">
            <w:pPr>
              <w:widowControl/>
              <w:numPr>
                <w:ilvl w:val="0"/>
                <w:numId w:val="1"/>
              </w:numPr>
              <w:spacing w:line="450" w:lineRule="atLeast"/>
              <w:ind w:left="0"/>
              <w:jc w:val="left"/>
              <w:textAlignment w:val="baseline"/>
              <w:rPr>
                <w:rFonts w:ascii="Roboto" w:eastAsia="宋体" w:hAnsi="Roboto" w:cs="宋体"/>
                <w:color w:val="444444"/>
                <w:kern w:val="0"/>
                <w:sz w:val="18"/>
                <w:szCs w:val="18"/>
              </w:rPr>
            </w:pPr>
            <w:r w:rsidRPr="00A61187">
              <w:rPr>
                <w:rFonts w:ascii="Roboto" w:eastAsia="宋体" w:hAnsi="Roboto" w:cs="宋体"/>
                <w:color w:val="444444"/>
                <w:kern w:val="0"/>
                <w:sz w:val="18"/>
                <w:szCs w:val="18"/>
              </w:rPr>
              <w:t>Region</w:t>
            </w:r>
          </w:p>
          <w:p w:rsidR="009F016C" w:rsidRPr="00A61187" w:rsidRDefault="009F016C" w:rsidP="009F016C">
            <w:pPr>
              <w:widowControl/>
              <w:numPr>
                <w:ilvl w:val="0"/>
                <w:numId w:val="1"/>
              </w:numPr>
              <w:spacing w:line="450" w:lineRule="atLeast"/>
              <w:ind w:left="0"/>
              <w:jc w:val="left"/>
              <w:textAlignment w:val="baseline"/>
              <w:rPr>
                <w:rFonts w:ascii="Roboto" w:eastAsia="宋体" w:hAnsi="Roboto" w:cs="宋体"/>
                <w:color w:val="444444"/>
                <w:kern w:val="0"/>
                <w:sz w:val="18"/>
                <w:szCs w:val="18"/>
              </w:rPr>
            </w:pPr>
          </w:p>
          <w:p w:rsidR="009F016C" w:rsidRPr="00A61187" w:rsidRDefault="009F016C" w:rsidP="009F016C"/>
        </w:tc>
      </w:tr>
      <w:tr w:rsidR="009F016C" w:rsidRPr="00A61187" w:rsidTr="000248BE">
        <w:tc>
          <w:tcPr>
            <w:tcW w:w="4261" w:type="dxa"/>
          </w:tcPr>
          <w:p w:rsidR="009F016C" w:rsidRPr="00A61187" w:rsidRDefault="009F016C" w:rsidP="009F016C">
            <w:r w:rsidRPr="00A61187">
              <w:t>访问路径</w:t>
            </w:r>
          </w:p>
        </w:tc>
        <w:tc>
          <w:tcPr>
            <w:tcW w:w="4261" w:type="dxa"/>
          </w:tcPr>
          <w:p w:rsidR="009F016C" w:rsidRPr="00A61187" w:rsidRDefault="009F016C" w:rsidP="009F016C">
            <w:r w:rsidRPr="00A61187">
              <w:t xml:space="preserve"> Access Path</w:t>
            </w:r>
          </w:p>
        </w:tc>
      </w:tr>
      <w:tr w:rsidR="009F016C" w:rsidRPr="00A61187" w:rsidTr="000248BE">
        <w:tc>
          <w:tcPr>
            <w:tcW w:w="4261" w:type="dxa"/>
          </w:tcPr>
          <w:p w:rsidR="009F016C" w:rsidRPr="00A61187" w:rsidRDefault="009F016C" w:rsidP="009F016C">
            <w:r w:rsidRPr="00A61187">
              <w:t>格式为</w:t>
            </w:r>
            <w:r w:rsidRPr="00A61187">
              <w:t xml:space="preserve"> Bucket </w:t>
            </w:r>
            <w:r w:rsidRPr="00A61187">
              <w:t>或</w:t>
            </w:r>
            <w:r w:rsidRPr="00A61187">
              <w:t xml:space="preserve"> Bucket/Object-prefix</w:t>
            </w:r>
            <w:r w:rsidRPr="00A61187">
              <w:t>，如</w:t>
            </w:r>
            <w:r w:rsidRPr="00A61187">
              <w:t xml:space="preserve"> example  </w:t>
            </w:r>
            <w:r w:rsidRPr="00A61187">
              <w:t>或</w:t>
            </w:r>
            <w:r w:rsidRPr="00A61187">
              <w:t>example/test</w:t>
            </w:r>
          </w:p>
        </w:tc>
        <w:tc>
          <w:tcPr>
            <w:tcW w:w="4261" w:type="dxa"/>
          </w:tcPr>
          <w:p w:rsidR="009F016C" w:rsidRPr="00A61187" w:rsidRDefault="009F016C" w:rsidP="009F016C">
            <w:r w:rsidRPr="00A61187">
              <w:t>The format is Bucket or Bucket/Object-prefix, such as example or example/test</w:t>
            </w:r>
          </w:p>
        </w:tc>
      </w:tr>
      <w:tr w:rsidR="009F016C" w:rsidRPr="00A61187" w:rsidTr="000248BE">
        <w:tc>
          <w:tcPr>
            <w:tcW w:w="4261" w:type="dxa"/>
          </w:tcPr>
          <w:p w:rsidR="009F016C" w:rsidRPr="00A61187" w:rsidRDefault="009F016C" w:rsidP="009F016C">
            <w:r w:rsidRPr="00A61187">
              <w:t>访问路径名称</w:t>
            </w:r>
          </w:p>
        </w:tc>
        <w:tc>
          <w:tcPr>
            <w:tcW w:w="4261" w:type="dxa"/>
          </w:tcPr>
          <w:p w:rsidR="009F016C" w:rsidRPr="00A61187" w:rsidRDefault="009F016C" w:rsidP="009F016C">
            <w:r w:rsidRPr="00A61187">
              <w:t>Access Path Name</w:t>
            </w:r>
          </w:p>
        </w:tc>
      </w:tr>
      <w:tr w:rsidR="009F016C" w:rsidRPr="00A61187" w:rsidTr="000248BE">
        <w:tc>
          <w:tcPr>
            <w:tcW w:w="4261" w:type="dxa"/>
          </w:tcPr>
          <w:p w:rsidR="009F016C" w:rsidRPr="00A61187" w:rsidRDefault="009F016C" w:rsidP="009F016C">
            <w:r w:rsidRPr="00A61187">
              <w:t>创建时间</w:t>
            </w:r>
          </w:p>
        </w:tc>
        <w:tc>
          <w:tcPr>
            <w:tcW w:w="4261" w:type="dxa"/>
          </w:tcPr>
          <w:p w:rsidR="009F016C" w:rsidRPr="00A61187" w:rsidRDefault="009F016C" w:rsidP="009F016C">
            <w:r w:rsidRPr="00A61187">
              <w:t>Creation Time</w:t>
            </w:r>
          </w:p>
        </w:tc>
      </w:tr>
      <w:tr w:rsidR="009F016C" w:rsidRPr="00A61187" w:rsidTr="000248BE">
        <w:tc>
          <w:tcPr>
            <w:tcW w:w="4261" w:type="dxa"/>
          </w:tcPr>
          <w:p w:rsidR="009F016C" w:rsidRPr="00A61187" w:rsidRDefault="009F016C" w:rsidP="009F016C">
            <w:r w:rsidRPr="00A61187">
              <w:t>操作</w:t>
            </w:r>
          </w:p>
        </w:tc>
        <w:tc>
          <w:tcPr>
            <w:tcW w:w="4261" w:type="dxa"/>
          </w:tcPr>
          <w:p w:rsidR="009F016C" w:rsidRPr="00A61187" w:rsidRDefault="009F016C" w:rsidP="009F016C">
            <w:r w:rsidRPr="00A61187">
              <w:t>Operation</w:t>
            </w:r>
          </w:p>
        </w:tc>
      </w:tr>
      <w:tr w:rsidR="009F016C" w:rsidRPr="00A61187" w:rsidTr="000248BE">
        <w:tc>
          <w:tcPr>
            <w:tcW w:w="4261" w:type="dxa"/>
          </w:tcPr>
          <w:p w:rsidR="009F016C" w:rsidRPr="00A61187" w:rsidRDefault="009F016C" w:rsidP="009F016C">
            <w:r w:rsidRPr="00A61187">
              <w:t>您输入的参数不合法，请检查地域与存储空间的对应关系。</w:t>
            </w:r>
          </w:p>
        </w:tc>
        <w:tc>
          <w:tcPr>
            <w:tcW w:w="4261" w:type="dxa"/>
          </w:tcPr>
          <w:p w:rsidR="009F016C" w:rsidRPr="00A61187" w:rsidRDefault="009F016C" w:rsidP="00A61187">
            <w:r w:rsidRPr="00A61187">
              <w:t>The parameter you entered is not valid</w:t>
            </w:r>
            <w:r w:rsidR="00A61187">
              <w:rPr>
                <w:rFonts w:hint="eastAsia"/>
              </w:rPr>
              <w:t>.</w:t>
            </w:r>
            <w:r w:rsidRPr="00A61187">
              <w:t xml:space="preserve"> </w:t>
            </w:r>
            <w:r w:rsidR="00A61187">
              <w:rPr>
                <w:rFonts w:hint="eastAsia"/>
              </w:rPr>
              <w:t>P</w:t>
            </w:r>
            <w:r w:rsidRPr="00A61187">
              <w:t>lease check the corresponding relation between the region and the bucket.</w:t>
            </w:r>
          </w:p>
        </w:tc>
      </w:tr>
      <w:tr w:rsidR="009F016C" w:rsidRPr="00A61187" w:rsidTr="000248BE">
        <w:tc>
          <w:tcPr>
            <w:tcW w:w="4261" w:type="dxa"/>
          </w:tcPr>
          <w:p w:rsidR="009F016C" w:rsidRPr="00A61187" w:rsidRDefault="009F016C" w:rsidP="009F016C">
            <w:r w:rsidRPr="00A61187">
              <w:t>指定存储空间不存在！</w:t>
            </w:r>
          </w:p>
        </w:tc>
        <w:tc>
          <w:tcPr>
            <w:tcW w:w="4261" w:type="dxa"/>
          </w:tcPr>
          <w:p w:rsidR="009F016C" w:rsidRPr="00A61187" w:rsidRDefault="009F016C" w:rsidP="009F016C">
            <w:r w:rsidRPr="00A61187">
              <w:t>The specified bucket does not exist.</w:t>
            </w:r>
          </w:p>
        </w:tc>
      </w:tr>
      <w:tr w:rsidR="009F016C" w:rsidRPr="00A61187" w:rsidTr="000248BE">
        <w:tc>
          <w:tcPr>
            <w:tcW w:w="4261" w:type="dxa"/>
          </w:tcPr>
          <w:p w:rsidR="009F016C" w:rsidRPr="00A61187" w:rsidRDefault="009F016C" w:rsidP="009F016C">
            <w:r w:rsidRPr="00A61187">
              <w:t>确定取消</w:t>
            </w:r>
          </w:p>
        </w:tc>
        <w:tc>
          <w:tcPr>
            <w:tcW w:w="4261" w:type="dxa"/>
          </w:tcPr>
          <w:p w:rsidR="009F016C" w:rsidRPr="00A61187" w:rsidRDefault="009F016C" w:rsidP="009F016C">
            <w:r w:rsidRPr="00A61187">
              <w:t>Confirm       Cancel</w:t>
            </w:r>
          </w:p>
        </w:tc>
      </w:tr>
      <w:tr w:rsidR="009F016C" w:rsidRPr="00A61187" w:rsidTr="000248BE">
        <w:tc>
          <w:tcPr>
            <w:tcW w:w="4261" w:type="dxa"/>
          </w:tcPr>
          <w:p w:rsidR="009F016C" w:rsidRPr="00A61187" w:rsidRDefault="009F016C" w:rsidP="009F016C">
            <w:r w:rsidRPr="00A61187">
              <w:t>文件列表</w:t>
            </w:r>
          </w:p>
        </w:tc>
        <w:tc>
          <w:tcPr>
            <w:tcW w:w="4261" w:type="dxa"/>
          </w:tcPr>
          <w:p w:rsidR="009F016C" w:rsidRPr="00A61187" w:rsidRDefault="009F016C" w:rsidP="009F016C">
            <w:r w:rsidRPr="00A61187">
              <w:t>File List</w:t>
            </w:r>
          </w:p>
        </w:tc>
      </w:tr>
      <w:tr w:rsidR="009F016C" w:rsidRPr="00A61187" w:rsidTr="000248BE">
        <w:tc>
          <w:tcPr>
            <w:tcW w:w="4261" w:type="dxa"/>
          </w:tcPr>
          <w:p w:rsidR="009F016C" w:rsidRPr="00A61187" w:rsidRDefault="009F016C" w:rsidP="009F016C">
            <w:r w:rsidRPr="00A61187">
              <w:t>操作</w:t>
            </w:r>
          </w:p>
        </w:tc>
        <w:tc>
          <w:tcPr>
            <w:tcW w:w="4261" w:type="dxa"/>
          </w:tcPr>
          <w:p w:rsidR="009F016C" w:rsidRPr="00A61187" w:rsidRDefault="009F016C" w:rsidP="009F016C">
            <w:r w:rsidRPr="00A61187">
              <w:t>Operation</w:t>
            </w:r>
          </w:p>
        </w:tc>
      </w:tr>
      <w:tr w:rsidR="009F016C" w:rsidRPr="00A61187" w:rsidTr="000248BE">
        <w:tc>
          <w:tcPr>
            <w:tcW w:w="4261" w:type="dxa"/>
          </w:tcPr>
          <w:p w:rsidR="009F016C" w:rsidRPr="00A61187" w:rsidRDefault="009F016C" w:rsidP="009F016C">
            <w:r w:rsidRPr="00A61187">
              <w:t>共几项</w:t>
            </w:r>
          </w:p>
          <w:p w:rsidR="009F016C" w:rsidRPr="00A61187" w:rsidRDefault="009F016C" w:rsidP="009F016C"/>
        </w:tc>
        <w:tc>
          <w:tcPr>
            <w:tcW w:w="4261" w:type="dxa"/>
          </w:tcPr>
          <w:p w:rsidR="009F016C" w:rsidRPr="00A61187" w:rsidRDefault="009F016C" w:rsidP="009F016C">
            <w:r w:rsidRPr="00A61187">
              <w:t>X items in total</w:t>
            </w:r>
          </w:p>
          <w:p w:rsidR="009F016C" w:rsidRPr="00A61187" w:rsidRDefault="009F016C" w:rsidP="009F016C"/>
        </w:tc>
      </w:tr>
      <w:tr w:rsidR="009F016C" w:rsidRPr="00A61187" w:rsidTr="000248BE">
        <w:tc>
          <w:tcPr>
            <w:tcW w:w="4261" w:type="dxa"/>
          </w:tcPr>
          <w:p w:rsidR="009F016C" w:rsidRPr="00A61187" w:rsidRDefault="009F016C" w:rsidP="009F016C">
            <w:r w:rsidRPr="00A6118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您不具没有相应的访问权限，原因及排查请参考常见错误中</w:t>
            </w:r>
            <w:hyperlink r:id="rId7" w:history="1">
              <w:r w:rsidRPr="00A61187">
                <w:rPr>
                  <w:rStyle w:val="a5"/>
                  <w:rFonts w:ascii="Arial" w:hAnsi="Arial" w:cs="Arial"/>
                  <w:color w:val="326CA6"/>
                  <w:szCs w:val="21"/>
                  <w:shd w:val="clear" w:color="auto" w:fill="FFFFFF"/>
                </w:rPr>
                <w:t>权限问题及排查</w:t>
              </w:r>
            </w:hyperlink>
          </w:p>
        </w:tc>
        <w:tc>
          <w:tcPr>
            <w:tcW w:w="4261" w:type="dxa"/>
          </w:tcPr>
          <w:p w:rsidR="009F016C" w:rsidRPr="00A61187" w:rsidRDefault="009F016C" w:rsidP="00A61187">
            <w:r w:rsidRPr="00A6118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You do not have any corresponding access permission</w:t>
            </w:r>
            <w:r w:rsidR="00A61187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.</w:t>
            </w:r>
            <w:r w:rsidRPr="00A6118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</w:t>
            </w:r>
            <w:r w:rsidR="00A61187" w:rsidRPr="00A6118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P</w:t>
            </w:r>
            <w:r w:rsidRPr="00A6118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lease refer to </w:t>
            </w:r>
            <w:hyperlink r:id="rId8" w:history="1">
              <w:r w:rsidRPr="00A61187">
                <w:rPr>
                  <w:rStyle w:val="a5"/>
                  <w:rFonts w:ascii="Arial" w:hAnsi="Arial" w:cs="Arial"/>
                  <w:color w:val="326CA6"/>
                  <w:szCs w:val="21"/>
                  <w:shd w:val="clear" w:color="auto" w:fill="FFFFFF"/>
                </w:rPr>
                <w:t>Permission and Troubleshooting</w:t>
              </w:r>
            </w:hyperlink>
            <w:r w:rsidRPr="00A61187">
              <w:t xml:space="preserve"> in Common Errors for reasons and troubleshooting.</w:t>
            </w:r>
          </w:p>
        </w:tc>
      </w:tr>
      <w:tr w:rsidR="009F016C" w:rsidRPr="00A61187" w:rsidTr="000248BE">
        <w:tc>
          <w:tcPr>
            <w:tcW w:w="4261" w:type="dxa"/>
          </w:tcPr>
          <w:p w:rsidR="009F016C" w:rsidRPr="00A61187" w:rsidRDefault="009F016C" w:rsidP="009F016C">
            <w:r w:rsidRPr="00A61187">
              <w:t>您不具有</w:t>
            </w:r>
            <w:r w:rsidRPr="00A61187">
              <w:t>XXXX</w:t>
            </w:r>
            <w:r w:rsidRPr="00A61187">
              <w:t>的访问权限</w:t>
            </w:r>
          </w:p>
        </w:tc>
        <w:tc>
          <w:tcPr>
            <w:tcW w:w="4261" w:type="dxa"/>
          </w:tcPr>
          <w:p w:rsidR="009F016C" w:rsidRPr="00A61187" w:rsidRDefault="009F016C" w:rsidP="009F016C">
            <w:r w:rsidRPr="00A61187">
              <w:t>You do not have any access permission to XXXX</w:t>
            </w:r>
          </w:p>
        </w:tc>
      </w:tr>
      <w:tr w:rsidR="009F016C" w:rsidRPr="00A61187" w:rsidTr="000248BE">
        <w:tc>
          <w:tcPr>
            <w:tcW w:w="4261" w:type="dxa"/>
          </w:tcPr>
          <w:p w:rsidR="009F016C" w:rsidRPr="00A61187" w:rsidRDefault="009F016C" w:rsidP="009F016C">
            <w:r w:rsidRPr="00A61187">
              <w:t>您没有权限获取</w:t>
            </w:r>
            <w:r w:rsidRPr="00A61187">
              <w:t>XXX</w:t>
            </w:r>
            <w:r w:rsidRPr="00A61187">
              <w:t>配置</w:t>
            </w:r>
          </w:p>
        </w:tc>
        <w:tc>
          <w:tcPr>
            <w:tcW w:w="4261" w:type="dxa"/>
          </w:tcPr>
          <w:p w:rsidR="009F016C" w:rsidRPr="00A61187" w:rsidRDefault="009F016C" w:rsidP="009F016C">
            <w:r w:rsidRPr="00A61187">
              <w:t>You do not have any permission to get XXX configuration</w:t>
            </w:r>
          </w:p>
        </w:tc>
      </w:tr>
      <w:tr w:rsidR="009F016C" w:rsidRPr="00A61187" w:rsidTr="000248BE">
        <w:tc>
          <w:tcPr>
            <w:tcW w:w="4261" w:type="dxa"/>
          </w:tcPr>
          <w:p w:rsidR="009F016C" w:rsidRPr="00A61187" w:rsidRDefault="009F016C" w:rsidP="009F016C">
            <w:r w:rsidRPr="00A61187">
              <w:t>若主账号授予了子账号某存储空间的权限，但未授子账号获取存储空间列表的权限，子账号可前往访问路径列表页添加已被授权的存储空间路径</w:t>
            </w:r>
          </w:p>
        </w:tc>
        <w:tc>
          <w:tcPr>
            <w:tcW w:w="4261" w:type="dxa"/>
          </w:tcPr>
          <w:p w:rsidR="009F016C" w:rsidRPr="00A61187" w:rsidRDefault="009F016C" w:rsidP="009F016C">
            <w:r w:rsidRPr="00A61187">
              <w:t xml:space="preserve">If the primary account has granted the permission for a bucket in the sub-account, but has not granted the permission for a sub-account to get the bucket list, the sub-account can go to the access path list page </w:t>
            </w:r>
            <w:r w:rsidRPr="00A61187">
              <w:lastRenderedPageBreak/>
              <w:t>to add the authorized bucket path</w:t>
            </w:r>
          </w:p>
        </w:tc>
      </w:tr>
      <w:tr w:rsidR="009F016C" w:rsidRPr="00A61187" w:rsidTr="000248BE">
        <w:tc>
          <w:tcPr>
            <w:tcW w:w="4261" w:type="dxa"/>
          </w:tcPr>
          <w:p w:rsidR="009F016C" w:rsidRPr="00A61187" w:rsidRDefault="009F016C" w:rsidP="009F016C">
            <w:r w:rsidRPr="00A6118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lastRenderedPageBreak/>
              <w:t>无修改</w:t>
            </w:r>
            <w:r w:rsidRPr="00A6118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XXX</w:t>
            </w:r>
            <w:r w:rsidRPr="00A6118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的权限</w:t>
            </w:r>
          </w:p>
        </w:tc>
        <w:tc>
          <w:tcPr>
            <w:tcW w:w="4261" w:type="dxa"/>
          </w:tcPr>
          <w:p w:rsidR="009F016C" w:rsidRPr="00A61187" w:rsidRDefault="009F016C" w:rsidP="009F016C">
            <w:r w:rsidRPr="00A6118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No permission to modify XXX</w:t>
            </w:r>
          </w:p>
        </w:tc>
      </w:tr>
      <w:tr w:rsidR="009F016C" w:rsidRPr="00A61187" w:rsidTr="000248BE">
        <w:tc>
          <w:tcPr>
            <w:tcW w:w="4261" w:type="dxa"/>
          </w:tcPr>
          <w:p w:rsidR="009F016C" w:rsidRPr="00A61187" w:rsidRDefault="009F016C" w:rsidP="009F016C">
            <w:r w:rsidRPr="00A6118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无删除</w:t>
            </w:r>
            <w:r w:rsidRPr="00A6118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XXX</w:t>
            </w:r>
            <w:r w:rsidRPr="00A6118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的权限</w:t>
            </w:r>
          </w:p>
        </w:tc>
        <w:tc>
          <w:tcPr>
            <w:tcW w:w="4261" w:type="dxa"/>
          </w:tcPr>
          <w:p w:rsidR="009F016C" w:rsidRPr="00A61187" w:rsidRDefault="009F016C" w:rsidP="009F016C">
            <w:r w:rsidRPr="00A6118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No permission to delete XXX</w:t>
            </w:r>
          </w:p>
        </w:tc>
      </w:tr>
      <w:tr w:rsidR="009F016C" w:rsidRPr="00A61187" w:rsidTr="000248BE">
        <w:tc>
          <w:tcPr>
            <w:tcW w:w="4261" w:type="dxa"/>
          </w:tcPr>
          <w:p w:rsidR="009F016C" w:rsidRPr="00A61187" w:rsidRDefault="009F016C" w:rsidP="009F016C">
            <w:pPr>
              <w:ind w:firstLineChars="200" w:firstLine="420"/>
            </w:pPr>
            <w:r w:rsidRPr="00A6118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您的主账号尚未完成实名认证，根据相关法规，您必须完成实名认证才可正常使用</w:t>
            </w:r>
            <w:r w:rsidRPr="00A6118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OSS</w:t>
            </w:r>
            <w:r w:rsidRPr="00A6118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，请您的主账号完成实名认证</w:t>
            </w:r>
          </w:p>
        </w:tc>
        <w:tc>
          <w:tcPr>
            <w:tcW w:w="4261" w:type="dxa"/>
          </w:tcPr>
          <w:p w:rsidR="009F016C" w:rsidRPr="00A61187" w:rsidRDefault="009F016C" w:rsidP="009F016C">
            <w:pPr>
              <w:ind w:firstLineChars="200" w:firstLine="420"/>
            </w:pPr>
            <w:r w:rsidRPr="00A6118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Your primary account has not yet completed the real-name verification. According to relevant regulations, you must complete the real-name verification before you can use OSS normally. Please complete the real-name verification to your main account</w:t>
            </w:r>
          </w:p>
        </w:tc>
      </w:tr>
      <w:tr w:rsidR="009F016C" w:rsidRPr="00A61187" w:rsidTr="000248BE">
        <w:tc>
          <w:tcPr>
            <w:tcW w:w="4261" w:type="dxa"/>
          </w:tcPr>
          <w:p w:rsidR="009F016C" w:rsidRPr="00A61187" w:rsidRDefault="009F016C" w:rsidP="009F016C">
            <w:r w:rsidRPr="00A6118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您的主账号尚未开通对象存储，为了不影戏您的正常使用，请联系主账号开通</w:t>
            </w:r>
          </w:p>
        </w:tc>
        <w:tc>
          <w:tcPr>
            <w:tcW w:w="4261" w:type="dxa"/>
          </w:tcPr>
          <w:p w:rsidR="009F016C" w:rsidRPr="00A61187" w:rsidRDefault="009F016C" w:rsidP="009F016C">
            <w:r w:rsidRPr="00A6118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Your primary account has not been enabled for object storage service. In order not to affect your normal use, please contact the main account to start such service</w:t>
            </w:r>
          </w:p>
        </w:tc>
      </w:tr>
      <w:tr w:rsidR="009F016C" w:rsidRPr="00A61187" w:rsidTr="000248BE">
        <w:tc>
          <w:tcPr>
            <w:tcW w:w="4261" w:type="dxa"/>
          </w:tcPr>
          <w:p w:rsidR="009F016C" w:rsidRPr="00A61187" w:rsidRDefault="009F016C" w:rsidP="009F016C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A6118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您的账号已欠费，为了不影响您正常使用</w:t>
            </w:r>
            <w:r w:rsidRPr="00A6118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OSS </w:t>
            </w:r>
            <w:r w:rsidRPr="00A6118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请联系主账号完成充值。</w:t>
            </w:r>
          </w:p>
        </w:tc>
        <w:tc>
          <w:tcPr>
            <w:tcW w:w="4261" w:type="dxa"/>
          </w:tcPr>
          <w:p w:rsidR="009F016C" w:rsidRPr="00A61187" w:rsidRDefault="009F016C" w:rsidP="009F016C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A6118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Your primary account is overdue now. In order not to affect your normal use of OSS, please contact the main account to be recharged.</w:t>
            </w:r>
          </w:p>
        </w:tc>
      </w:tr>
    </w:tbl>
    <w:p w:rsidR="000248BE" w:rsidRPr="00A61187" w:rsidRDefault="000248BE">
      <w:bookmarkStart w:id="8" w:name="_GoBack"/>
      <w:bookmarkEnd w:id="8"/>
    </w:p>
    <w:sectPr w:rsidR="000248BE" w:rsidRPr="00A61187" w:rsidSect="00623A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30F" w:rsidRDefault="0003030F" w:rsidP="00A61187">
      <w:r>
        <w:separator/>
      </w:r>
    </w:p>
  </w:endnote>
  <w:endnote w:type="continuationSeparator" w:id="0">
    <w:p w:rsidR="0003030F" w:rsidRDefault="0003030F" w:rsidP="00A61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30F" w:rsidRDefault="0003030F" w:rsidP="00A61187">
      <w:r>
        <w:separator/>
      </w:r>
    </w:p>
  </w:footnote>
  <w:footnote w:type="continuationSeparator" w:id="0">
    <w:p w:rsidR="0003030F" w:rsidRDefault="0003030F" w:rsidP="00A611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B65FC"/>
    <w:multiLevelType w:val="multilevel"/>
    <w:tmpl w:val="9DF6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柴玉梅">
    <w15:presenceInfo w15:providerId="AD" w15:userId="S-1-5-21-2273477508-3660018622-1514142019-26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03E0D"/>
    <w:rsid w:val="000248BE"/>
    <w:rsid w:val="0003030F"/>
    <w:rsid w:val="001055F6"/>
    <w:rsid w:val="001739ED"/>
    <w:rsid w:val="00263033"/>
    <w:rsid w:val="002C5225"/>
    <w:rsid w:val="00377CF3"/>
    <w:rsid w:val="00623A69"/>
    <w:rsid w:val="006F1F18"/>
    <w:rsid w:val="00893E52"/>
    <w:rsid w:val="009F016C"/>
    <w:rsid w:val="00A03E0D"/>
    <w:rsid w:val="00A61187"/>
    <w:rsid w:val="00B7798A"/>
    <w:rsid w:val="00CD5D1A"/>
    <w:rsid w:val="00D62828"/>
    <w:rsid w:val="00E60B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83DB4E4-9A0D-4924-B1E6-CF2A2B6D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A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48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1739ED"/>
    <w:rPr>
      <w:b/>
      <w:bCs/>
    </w:rPr>
  </w:style>
  <w:style w:type="character" w:styleId="a5">
    <w:name w:val="Hyperlink"/>
    <w:basedOn w:val="a0"/>
    <w:uiPriority w:val="99"/>
    <w:semiHidden/>
    <w:unhideWhenUsed/>
    <w:rsid w:val="001055F6"/>
    <w:rPr>
      <w:color w:val="0000FF"/>
      <w:u w:val="single"/>
    </w:rPr>
  </w:style>
  <w:style w:type="paragraph" w:styleId="a6">
    <w:name w:val="annotation text"/>
    <w:basedOn w:val="a"/>
    <w:link w:val="Char"/>
    <w:uiPriority w:val="99"/>
    <w:semiHidden/>
    <w:unhideWhenUsed/>
    <w:rsid w:val="00623A69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623A69"/>
  </w:style>
  <w:style w:type="character" w:styleId="a7">
    <w:name w:val="annotation reference"/>
    <w:basedOn w:val="a0"/>
    <w:uiPriority w:val="99"/>
    <w:semiHidden/>
    <w:unhideWhenUsed/>
    <w:rsid w:val="00623A69"/>
    <w:rPr>
      <w:sz w:val="21"/>
      <w:szCs w:val="21"/>
    </w:rPr>
  </w:style>
  <w:style w:type="paragraph" w:styleId="a8">
    <w:name w:val="Balloon Text"/>
    <w:basedOn w:val="a"/>
    <w:link w:val="Char0"/>
    <w:uiPriority w:val="99"/>
    <w:semiHidden/>
    <w:unhideWhenUsed/>
    <w:rsid w:val="002C5225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2C5225"/>
    <w:rPr>
      <w:sz w:val="18"/>
      <w:szCs w:val="18"/>
    </w:rPr>
  </w:style>
  <w:style w:type="paragraph" w:styleId="a9">
    <w:name w:val="header"/>
    <w:basedOn w:val="a"/>
    <w:link w:val="Char1"/>
    <w:uiPriority w:val="99"/>
    <w:unhideWhenUsed/>
    <w:rsid w:val="00A611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A61187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A611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A611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199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64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1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aliyun.com/document_detail/42777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aliyun.com/document_detail/4277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372</Words>
  <Characters>2124</Characters>
  <Application>Microsoft Office Word</Application>
  <DocSecurity>0</DocSecurity>
  <Lines>17</Lines>
  <Paragraphs>4</Paragraphs>
  <ScaleCrop>false</ScaleCrop>
  <Company>JD HelpDesk</Company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柴玉梅</cp:lastModifiedBy>
  <cp:revision>7</cp:revision>
  <dcterms:created xsi:type="dcterms:W3CDTF">2018-11-19T09:18:00Z</dcterms:created>
  <dcterms:modified xsi:type="dcterms:W3CDTF">2018-11-20T09:40:00Z</dcterms:modified>
</cp:coreProperties>
</file>