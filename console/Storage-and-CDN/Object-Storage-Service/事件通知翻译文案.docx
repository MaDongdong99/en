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af66388331458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中文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译文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事件通知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Event Notification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创建规则</w:t>
            </w:r>
          </w:p>
        </w:tc>
        <w:tc>
          <w:tcPr>
            <w:tcW w:w="4261" w:type="dxa"/>
          </w:tcPr>
          <w:p w:rsidR="000D0FA3" w:rsidRPr="005F133B" w:rsidRDefault="000D0FA3" w:rsidP="00815F3D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Create </w:t>
            </w:r>
            <w:del w:id="0" w:author="柴玉梅" w:date="2018-12-27T15:23:00Z">
              <w:r w:rsidRPr="005F133B" w:rsidDel="00815F3D">
                <w:rPr>
                  <w:rFonts w:asciiTheme="minorBidi" w:hAnsiTheme="minorBidi"/>
                </w:rPr>
                <w:delText>Rules</w:delText>
              </w:r>
            </w:del>
            <w:ins w:id="1" w:author="柴玉梅" w:date="2018-12-27T15:23:00Z">
              <w:r w:rsidR="00815F3D">
                <w:rPr>
                  <w:rFonts w:asciiTheme="minorBidi" w:hAnsiTheme="minorBidi"/>
                </w:rPr>
                <w:t>r</w:t>
              </w:r>
              <w:r w:rsidR="00815F3D" w:rsidRPr="005F133B">
                <w:rPr>
                  <w:rFonts w:asciiTheme="minorBidi" w:hAnsiTheme="minorBidi"/>
                </w:rPr>
                <w:t>ules</w:t>
              </w:r>
            </w:ins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名称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Name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事件类型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Event Type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资源描述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Resource Description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  <w:color w:val="656565"/>
                <w:sz w:val="18"/>
                <w:szCs w:val="18"/>
              </w:rPr>
              <w:t>触发应用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  <w:color w:val="656565"/>
                <w:sz w:val="18"/>
                <w:szCs w:val="18"/>
              </w:rPr>
              <w:t>Trigger Application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操作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Operations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帮助文档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Help Documentation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创建规则</w:t>
            </w:r>
          </w:p>
        </w:tc>
        <w:tc>
          <w:tcPr>
            <w:tcW w:w="4261" w:type="dxa"/>
          </w:tcPr>
          <w:p w:rsidR="000D0FA3" w:rsidRPr="005F133B" w:rsidRDefault="000D0FA3" w:rsidP="00815F3D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Create </w:t>
            </w:r>
            <w:del w:id="2" w:author="柴玉梅" w:date="2018-12-27T15:23:00Z">
              <w:r w:rsidRPr="005F133B" w:rsidDel="00815F3D">
                <w:rPr>
                  <w:rFonts w:asciiTheme="minorBidi" w:hAnsiTheme="minorBidi"/>
                </w:rPr>
                <w:delText>Rules</w:delText>
              </w:r>
            </w:del>
            <w:ins w:id="3" w:author="柴玉梅" w:date="2018-12-27T15:23:00Z">
              <w:r w:rsidR="00815F3D">
                <w:rPr>
                  <w:rFonts w:asciiTheme="minorBidi" w:hAnsiTheme="minorBidi"/>
                </w:rPr>
                <w:t>r</w:t>
              </w:r>
              <w:r w:rsidR="00815F3D" w:rsidRPr="005F133B">
                <w:rPr>
                  <w:rFonts w:asciiTheme="minorBidi" w:hAnsiTheme="minorBidi"/>
                </w:rPr>
                <w:t>ules</w:t>
              </w:r>
            </w:ins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全名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Full Name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前缀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Prefix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后缀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Suffix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信息接收地址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Information Receiving Address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函数计算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Function Computation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请输入应用地址，例如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Please enter the application address, for example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每行一个，通过回车（</w:t>
            </w:r>
            <w:r w:rsidRPr="005F133B">
              <w:rPr>
                <w:rFonts w:asciiTheme="minorBidi" w:hAnsiTheme="minorBidi"/>
              </w:rPr>
              <w:t>Enter</w:t>
            </w:r>
            <w:r w:rsidRPr="005F133B">
              <w:rPr>
                <w:rFonts w:asciiTheme="minorBidi" w:hAnsiTheme="minorBidi"/>
              </w:rPr>
              <w:t>分隔），最多输入</w:t>
            </w:r>
            <w:r w:rsidRPr="005F133B">
              <w:rPr>
                <w:rFonts w:asciiTheme="minorBidi" w:hAnsiTheme="minorBidi"/>
              </w:rPr>
              <w:t>5</w:t>
            </w:r>
            <w:r w:rsidRPr="005F133B">
              <w:rPr>
                <w:rFonts w:asciiTheme="minorBidi" w:hAnsiTheme="minorBidi"/>
              </w:rPr>
              <w:t>个。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Each line has one address, separated with Enter and 5 addresses can be entered at most.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确定删除</w:t>
            </w:r>
            <w:r w:rsidRPr="005F133B">
              <w:rPr>
                <w:rFonts w:asciiTheme="minorBidi" w:hAnsiTheme="minorBidi"/>
              </w:rPr>
              <w:t>XXX</w:t>
            </w:r>
            <w:r w:rsidRPr="005F133B">
              <w:rPr>
                <w:rFonts w:asciiTheme="minorBidi" w:hAnsiTheme="minorBidi"/>
              </w:rPr>
              <w:t>吗？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Confirm to delete XXX?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</w:pP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可为您的事件指定描述性的名称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名称需要限制名称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128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个字节，由字母，数字，下滑线（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_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）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,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中滑线（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-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）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,</w:t>
            </w: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组成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</w:pP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A descriptive name can be specified for your event</w:t>
            </w:r>
          </w:p>
          <w:p w:rsidR="000D0FA3" w:rsidRPr="005F133B" w:rsidRDefault="000D0FA3" w:rsidP="00815F3D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 xml:space="preserve">The name shall be restricted to </w:t>
            </w:r>
            <w:ins w:id="4" w:author="柴玉梅" w:date="2018-12-27T15:23:00Z">
              <w:r w:rsidR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t xml:space="preserve">be </w:t>
              </w:r>
            </w:ins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 xml:space="preserve">128 bytes, consisting of </w:t>
            </w:r>
            <w:del w:id="5" w:author="柴玉梅" w:date="2018-12-27T15:23:00Z">
              <w:r w:rsidRPr="005F133B" w:rsidDel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delText xml:space="preserve">the </w:delText>
              </w:r>
            </w:del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letter</w:t>
            </w:r>
            <w:ins w:id="6" w:author="柴玉梅" w:date="2018-12-27T15:23:00Z">
              <w:r w:rsidR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t>s</w:t>
              </w:r>
            </w:ins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,</w:t>
            </w:r>
            <w:del w:id="7" w:author="柴玉梅" w:date="2018-12-27T15:23:00Z">
              <w:r w:rsidRPr="005F133B" w:rsidDel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delText xml:space="preserve"> the</w:delText>
              </w:r>
            </w:del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 xml:space="preserve"> number</w:t>
            </w:r>
            <w:ins w:id="8" w:author="柴玉梅" w:date="2018-12-27T15:23:00Z">
              <w:r w:rsidR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t>s</w:t>
              </w:r>
            </w:ins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 xml:space="preserve">, </w:t>
            </w:r>
            <w:del w:id="9" w:author="柴玉梅" w:date="2018-12-27T15:24:00Z">
              <w:r w:rsidRPr="005F133B" w:rsidDel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delText xml:space="preserve">the </w:delText>
              </w:r>
            </w:del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underline</w:t>
            </w:r>
            <w:ins w:id="10" w:author="柴玉梅" w:date="2018-12-27T15:24:00Z">
              <w:r w:rsidR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t>s</w:t>
              </w:r>
            </w:ins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 xml:space="preserve"> (_) and </w:t>
            </w:r>
            <w:del w:id="11" w:author="柴玉梅" w:date="2018-12-27T15:24:00Z">
              <w:r w:rsidRPr="005F133B" w:rsidDel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delText xml:space="preserve">the </w:delText>
              </w:r>
            </w:del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>line-through</w:t>
            </w:r>
            <w:ins w:id="12" w:author="柴玉梅" w:date="2018-12-27T15:24:00Z">
              <w:r w:rsidR="00815F3D">
                <w:rPr>
                  <w:rFonts w:asciiTheme="minorBidi" w:hAnsiTheme="minorBidi"/>
                  <w:color w:val="333333"/>
                  <w:szCs w:val="21"/>
                  <w:shd w:val="clear" w:color="auto" w:fill="FFFFFF"/>
                </w:rPr>
                <w:t>s</w:t>
              </w:r>
            </w:ins>
            <w:r w:rsidRPr="005F133B">
              <w:rPr>
                <w:rFonts w:asciiTheme="minorBidi" w:hAnsiTheme="minorBidi"/>
                <w:color w:val="333333"/>
                <w:szCs w:val="21"/>
                <w:shd w:val="clear" w:color="auto" w:fill="FFFFFF"/>
              </w:rPr>
              <w:t xml:space="preserve"> (-).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您可以选择多个想要触发通知的事件。同样的事件请不要多次配置在同一资源上。选择您想要触发通知的事件。您可选择多个事件发送到同一个目标，您也可设置不同的事件发送到不同的目标，而且您还可以给事件设置前缀与后缀。然而，对于每个存储空间，单个事件不可以配置多个相互重叠的前缀或后缀。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You are allowed to select several events intended to trigger a notification. Please do not configure the same event on the same resource for multiple times. Please select an event intended to trigger a notification. You are allowed to select several events and send the same to the same target. Also, you can set different events to be sent to different targets and set a prefix and a suffix for an event. However, a single event shall not be configured with prefixes or suffixes overlapped to each other for each bucket.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资源描述可以是全名、前缀、后缀或前后缀，不同资源描述不能有交集。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OSS </w:t>
            </w:r>
            <w:r w:rsidRPr="005F133B">
              <w:rPr>
                <w:rFonts w:asciiTheme="minorBidi" w:hAnsiTheme="minorBidi"/>
              </w:rPr>
              <w:t>资源包括</w:t>
            </w:r>
            <w:r w:rsidRPr="005F133B">
              <w:rPr>
                <w:rFonts w:asciiTheme="minorBidi" w:hAnsiTheme="minorBidi"/>
              </w:rPr>
              <w:t xml:space="preserve"> Bucket </w:t>
            </w:r>
            <w:r w:rsidRPr="005F133B">
              <w:rPr>
                <w:rFonts w:asciiTheme="minorBidi" w:hAnsiTheme="minorBidi"/>
              </w:rPr>
              <w:t>和文件，通过</w:t>
            </w:r>
            <w:r w:rsidRPr="005F133B">
              <w:rPr>
                <w:rFonts w:asciiTheme="minorBidi" w:hAnsiTheme="minorBidi"/>
              </w:rPr>
              <w:t xml:space="preserve"> / </w:t>
            </w:r>
            <w:r w:rsidRPr="005F133B">
              <w:rPr>
                <w:rFonts w:asciiTheme="minorBidi" w:hAnsiTheme="minorBidi"/>
              </w:rPr>
              <w:t>连接。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以</w:t>
            </w:r>
            <w:r w:rsidRPr="005F133B">
              <w:rPr>
                <w:rFonts w:asciiTheme="minorBidi" w:hAnsiTheme="minorBidi"/>
              </w:rPr>
              <w:t xml:space="preserve"> Bucket</w:t>
            </w:r>
            <w:r w:rsidRPr="005F133B">
              <w:rPr>
                <w:rFonts w:asciiTheme="minorBidi" w:hAnsiTheme="minorBidi"/>
              </w:rPr>
              <w:t>（</w:t>
            </w:r>
            <w:r w:rsidRPr="005F133B">
              <w:rPr>
                <w:rFonts w:asciiTheme="minorBidi" w:hAnsiTheme="minorBidi"/>
              </w:rPr>
              <w:t>example</w:t>
            </w:r>
            <w:r w:rsidRPr="005F133B">
              <w:rPr>
                <w:rFonts w:asciiTheme="minorBidi" w:hAnsiTheme="minorBidi"/>
              </w:rPr>
              <w:t>）和文件（</w:t>
            </w:r>
            <w:r w:rsidRPr="005F133B">
              <w:rPr>
                <w:rFonts w:asciiTheme="minorBidi" w:hAnsiTheme="minorBidi"/>
              </w:rPr>
              <w:t>helloWorld.mp4</w:t>
            </w:r>
            <w:r w:rsidRPr="005F133B">
              <w:rPr>
                <w:rFonts w:asciiTheme="minorBidi" w:hAnsiTheme="minorBidi"/>
              </w:rPr>
              <w:t>）为例：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全名：</w:t>
            </w:r>
            <w:r w:rsidRPr="005F133B">
              <w:rPr>
                <w:rFonts w:asciiTheme="minorBidi" w:hAnsiTheme="minorBidi"/>
              </w:rPr>
              <w:t>example/helloWorld.mp4</w:t>
            </w:r>
            <w:r w:rsidRPr="005F133B">
              <w:rPr>
                <w:rFonts w:asciiTheme="minorBidi" w:hAnsiTheme="minorBidi"/>
              </w:rPr>
              <w:t>；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前后缀：前</w:t>
            </w:r>
            <w:r w:rsidRPr="005F133B">
              <w:rPr>
                <w:rFonts w:asciiTheme="minorBidi" w:hAnsiTheme="minorBidi"/>
              </w:rPr>
              <w:t xml:space="preserve"> example/</w:t>
            </w:r>
            <w:r w:rsidRPr="005F133B">
              <w:rPr>
                <w:rFonts w:asciiTheme="minorBidi" w:hAnsiTheme="minorBidi"/>
              </w:rPr>
              <w:t>，后</w:t>
            </w:r>
            <w:r w:rsidRPr="005F133B">
              <w:rPr>
                <w:rFonts w:asciiTheme="minorBidi" w:hAnsiTheme="minorBidi"/>
              </w:rPr>
              <w:t xml:space="preserve"> </w:t>
            </w:r>
            <w:r w:rsidRPr="005F133B">
              <w:rPr>
                <w:rFonts w:asciiTheme="minorBidi" w:hAnsiTheme="minorBidi"/>
              </w:rPr>
              <w:t>缀</w:t>
            </w:r>
            <w:r w:rsidRPr="005F133B">
              <w:rPr>
                <w:rFonts w:asciiTheme="minorBidi" w:hAnsiTheme="minorBidi"/>
              </w:rPr>
              <w:t>.mp4</w:t>
            </w:r>
            <w:r w:rsidRPr="005F133B">
              <w:rPr>
                <w:rFonts w:asciiTheme="minorBidi" w:hAnsiTheme="minorBidi"/>
              </w:rPr>
              <w:t>，表示</w:t>
            </w:r>
            <w:r w:rsidRPr="005F133B">
              <w:rPr>
                <w:rFonts w:asciiTheme="minorBidi" w:hAnsiTheme="minorBidi"/>
              </w:rPr>
              <w:t xml:space="preserve"> example/ </w:t>
            </w:r>
            <w:r w:rsidRPr="005F133B">
              <w:rPr>
                <w:rFonts w:asciiTheme="minorBidi" w:hAnsiTheme="minorBidi"/>
              </w:rPr>
              <w:t>中所有以</w:t>
            </w:r>
            <w:r w:rsidRPr="005F133B">
              <w:rPr>
                <w:rFonts w:asciiTheme="minorBidi" w:hAnsiTheme="minorBidi"/>
              </w:rPr>
              <w:t xml:space="preserve"> .mp4 </w:t>
            </w:r>
            <w:r w:rsidRPr="005F133B">
              <w:rPr>
                <w:rFonts w:asciiTheme="minorBidi" w:hAnsiTheme="minorBidi"/>
              </w:rPr>
              <w:t>为后缀的文件。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3. </w:t>
            </w:r>
            <w:r w:rsidRPr="005F133B">
              <w:rPr>
                <w:rFonts w:asciiTheme="minorBidi" w:hAnsiTheme="minorBidi"/>
              </w:rPr>
              <w:t>前后缀都为空表示该</w:t>
            </w:r>
            <w:r w:rsidRPr="005F133B">
              <w:rPr>
                <w:rFonts w:asciiTheme="minorBidi" w:hAnsiTheme="minorBidi"/>
              </w:rPr>
              <w:t xml:space="preserve"> Bucket </w:t>
            </w:r>
            <w:r w:rsidRPr="005F133B">
              <w:rPr>
                <w:rFonts w:asciiTheme="minorBidi" w:hAnsiTheme="minorBidi"/>
              </w:rPr>
              <w:t>下的全部文件。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lastRenderedPageBreak/>
              <w:t>The resource description can be a full name, a prefix, a suffix or both a prefix and a suffix. Different resource descriptions shall not have any intersection.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The OSS resource comprises the Bucket and the file, connecting with /.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Taking Bucket (example) and the file (helloWorld.mp4) as example: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Full name: example/helloWorld.mp4;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Prefix and suffix: the prefix example/ and the suffix .mp4 represent that the example/ contains a file with the suffix .mp4.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 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  <w:p w:rsidR="000D0FA3" w:rsidRPr="005F133B" w:rsidRDefault="000D0FA3" w:rsidP="00815F3D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 xml:space="preserve">3. The null prefix and </w:t>
            </w:r>
            <w:del w:id="13" w:author="柴玉梅" w:date="2018-12-27T15:25:00Z">
              <w:r w:rsidRPr="005F133B" w:rsidDel="00815F3D">
                <w:rPr>
                  <w:rFonts w:asciiTheme="minorBidi" w:hAnsiTheme="minorBidi"/>
                </w:rPr>
                <w:delText xml:space="preserve">the </w:delText>
              </w:r>
            </w:del>
            <w:r w:rsidRPr="005F133B">
              <w:rPr>
                <w:rFonts w:asciiTheme="minorBidi" w:hAnsiTheme="minorBidi"/>
              </w:rPr>
              <w:t>suffix represent</w:t>
            </w:r>
            <w:ins w:id="14" w:author="柴玉梅" w:date="2018-12-27T15:26:00Z">
              <w:r w:rsidR="00815F3D">
                <w:rPr>
                  <w:rFonts w:asciiTheme="minorBidi" w:hAnsiTheme="minorBidi"/>
                </w:rPr>
                <w:t>s</w:t>
              </w:r>
            </w:ins>
            <w:r w:rsidRPr="005F133B">
              <w:rPr>
                <w:rFonts w:asciiTheme="minorBidi" w:hAnsiTheme="minorBidi"/>
              </w:rPr>
              <w:t xml:space="preserve"> all files under this Bucket.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lastRenderedPageBreak/>
              <w:t>前后缀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Prefix and Suffix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tabs>
                <w:tab w:val="left" w:pos="1190"/>
              </w:tabs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ab/>
            </w:r>
            <w:r w:rsidRPr="005F133B">
              <w:rPr>
                <w:rFonts w:asciiTheme="minorBidi" w:hAnsiTheme="minorBidi"/>
              </w:rPr>
              <w:t>【信息接收地址】输入不合法，请重新输入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tabs>
                <w:tab w:val="left" w:pos="1190"/>
              </w:tabs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ab/>
              <w:t>The entered [Information Receiving Address] is illegal. Please enter it again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请至少选择一个事件类型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Please select at least one event type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编辑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Edit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删除</w:t>
            </w:r>
          </w:p>
        </w:tc>
        <w:tc>
          <w:tcPr>
            <w:tcW w:w="4261" w:type="dxa"/>
          </w:tcPr>
          <w:p w:rsidR="000D0FA3" w:rsidRPr="005F133B" w:rsidRDefault="000D0FA3" w:rsidP="000D0FA3">
            <w:pPr>
              <w:rPr>
                <w:rFonts w:asciiTheme="minorBidi" w:hAnsiTheme="minorBidi"/>
              </w:rPr>
            </w:pPr>
            <w:r w:rsidRPr="005F133B">
              <w:rPr>
                <w:rFonts w:asciiTheme="minorBidi" w:hAnsiTheme="minorBidi"/>
              </w:rPr>
              <w:t>Delete</w:t>
            </w:r>
          </w:p>
        </w:tc>
      </w:tr>
      <w:tr w:rsidR="000D0FA3" w:rsidRPr="005F133B" w:rsidTr="000D0FA3">
        <w:tc>
          <w:tcPr>
            <w:tcW w:w="4261" w:type="dxa"/>
          </w:tcPr>
          <w:p w:rsidR="000D0FA3" w:rsidRPr="005F133B" w:rsidRDefault="000D0FA3" w:rsidP="000D0F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Theme="minorBidi" w:eastAsia="宋体" w:hAnsiTheme="minorBidi"/>
                <w:color w:val="333333"/>
                <w:kern w:val="0"/>
                <w:szCs w:val="21"/>
              </w:rPr>
            </w:pPr>
            <w:r w:rsidRPr="005F133B">
              <w:rPr>
                <w:rFonts w:asciiTheme="minorBidi" w:eastAsia="宋体" w:hAnsiTheme="minorBidi"/>
                <w:color w:val="333333"/>
                <w:kern w:val="0"/>
                <w:szCs w:val="21"/>
              </w:rPr>
              <w:t>暂无数据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</w:tc>
        <w:tc>
          <w:tcPr>
            <w:tcW w:w="4261" w:type="dxa"/>
          </w:tcPr>
          <w:p w:rsidR="000D0FA3" w:rsidRPr="005F133B" w:rsidRDefault="000D0FA3" w:rsidP="000D0F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Theme="minorBidi" w:eastAsia="宋体" w:hAnsiTheme="minorBidi"/>
                <w:color w:val="333333"/>
                <w:kern w:val="0"/>
                <w:szCs w:val="21"/>
              </w:rPr>
            </w:pPr>
            <w:r w:rsidRPr="005F133B">
              <w:rPr>
                <w:rFonts w:asciiTheme="minorBidi" w:eastAsia="宋体" w:hAnsiTheme="minorBidi"/>
                <w:color w:val="333333"/>
                <w:kern w:val="0"/>
                <w:szCs w:val="21"/>
              </w:rPr>
              <w:t>No Data Now</w:t>
            </w:r>
          </w:p>
          <w:p w:rsidR="000D0FA3" w:rsidRPr="005F133B" w:rsidRDefault="000D0FA3" w:rsidP="000D0FA3">
            <w:pPr>
              <w:rPr>
                <w:rFonts w:asciiTheme="minorBidi" w:hAnsiTheme="minorBidi"/>
              </w:rPr>
            </w:pPr>
          </w:p>
        </w:tc>
        <w:bookmarkStart w:id="15" w:name="_GoBack"/>
        <w:bookmarkEnd w:id="15"/>
      </w:tr>
    </w:tbl>
    <w:p w:rsidR="005D2C03" w:rsidRPr="008E7205" w:rsidRDefault="00EB2C90">
      <w:pPr>
        <w:rPr>
          <w:rFonts w:asciiTheme="minorBidi" w:hAnsiTheme="minorBidi"/>
        </w:rPr>
      </w:pPr>
    </w:p>
    <w:sectPr w:rsidR="005D2C03" w:rsidRPr="008E7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90" w:rsidRDefault="00EB2C90" w:rsidP="008E7205">
      <w:r>
        <w:separator/>
      </w:r>
    </w:p>
  </w:endnote>
  <w:endnote w:type="continuationSeparator" w:id="0">
    <w:p w:rsidR="00EB2C90" w:rsidRDefault="00EB2C90" w:rsidP="008E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90" w:rsidRDefault="00EB2C90" w:rsidP="008E7205">
      <w:r>
        <w:separator/>
      </w:r>
    </w:p>
  </w:footnote>
  <w:footnote w:type="continuationSeparator" w:id="0">
    <w:p w:rsidR="00EB2C90" w:rsidRDefault="00EB2C90" w:rsidP="008E720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柴玉梅">
    <w15:presenceInfo w15:providerId="AD" w15:userId="S-1-5-21-2273477508-3660018622-1514142019-2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0D0FA3"/>
    <w:rsid w:val="00127171"/>
    <w:rsid w:val="00503622"/>
    <w:rsid w:val="00574418"/>
    <w:rsid w:val="005F133B"/>
    <w:rsid w:val="00611121"/>
    <w:rsid w:val="00815F3D"/>
    <w:rsid w:val="008E7205"/>
    <w:rsid w:val="00B524B6"/>
    <w:rsid w:val="00C11E43"/>
    <w:rsid w:val="00D62828"/>
    <w:rsid w:val="00E60B4F"/>
    <w:rsid w:val="00E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D6BCA6-6DD2-4282-BDEE-854D6F63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E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2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20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15F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5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397</Words>
  <Characters>2001</Characters>
  <Application>Microsoft Office Word</Application>
  <DocSecurity>0</DocSecurity>
  <Lines>33</Lines>
  <Paragraphs>9</Paragraphs>
  <ScaleCrop>false</ScaleCrop>
  <Company>JD HelpDesk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柴玉梅</cp:lastModifiedBy>
  <cp:revision>7</cp:revision>
  <dcterms:created xsi:type="dcterms:W3CDTF">2018-12-26T06:00:00Z</dcterms:created>
  <dcterms:modified xsi:type="dcterms:W3CDTF">2018-12-27T07:26:00Z</dcterms:modified>
</cp:coreProperties>
</file>