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575" w:rsidRPr="00B2787A" w:rsidRDefault="008A28E3">
      <w:pPr>
        <w:rPr>
          <w:rFonts w:asciiTheme="minorBidi" w:eastAsia="宋体" w:hAnsiTheme="minorBidi"/>
        </w:rPr>
      </w:pPr>
      <w:r w:rsidRPr="00B2787A">
        <w:rPr>
          <w:rFonts w:asciiTheme="minorBidi" w:eastAsia="宋体" w:hAnsiTheme="minorBidi"/>
        </w:rPr>
        <w:t>图片样式翻译需求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3"/>
        <w:gridCol w:w="4163"/>
      </w:tblGrid>
      <w:tr w:rsidR="00D67249" w:rsidRPr="00B2787A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49" w:rsidRPr="00B2787A" w:rsidRDefault="00243EAE">
            <w:pPr>
              <w:rPr>
                <w:rFonts w:asciiTheme="minorBidi" w:eastAsia="宋体" w:hAnsiTheme="minorBidi"/>
              </w:rPr>
            </w:pPr>
            <w:bookmarkStart w:id="0" w:name="_GoBack" w:colFirst="1" w:colLast="1"/>
            <w:r w:rsidRPr="00B2787A">
              <w:rPr>
                <w:rFonts w:asciiTheme="minorBidi" w:eastAsia="宋体" w:hAnsiTheme="minorBidi"/>
              </w:rPr>
              <w:t>中文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249" w:rsidRPr="00B2787A" w:rsidRDefault="00D67249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译文</w:t>
            </w:r>
          </w:p>
        </w:tc>
      </w:tr>
      <w:tr w:rsidR="001255DA" w:rsidRPr="00B2787A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高级编辑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Advanced Editing</w:t>
            </w:r>
          </w:p>
        </w:tc>
      </w:tr>
      <w:tr w:rsidR="001255DA" w:rsidRPr="00B2787A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基本编辑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Basic Editing</w:t>
            </w:r>
          </w:p>
        </w:tc>
      </w:tr>
      <w:tr w:rsidR="001255DA" w:rsidRPr="00B2787A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代码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Code</w:t>
            </w:r>
          </w:p>
        </w:tc>
      </w:tr>
      <w:tr w:rsidR="001255DA" w:rsidRPr="00B2787A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请输入</w:t>
            </w:r>
            <w:r w:rsidRPr="00B2787A">
              <w:rPr>
                <w:rFonts w:asciiTheme="minorBidi" w:eastAsia="宋体" w:hAnsiTheme="minorBidi"/>
              </w:rPr>
              <w:t>API</w:t>
            </w:r>
            <w:r w:rsidRPr="00B2787A">
              <w:rPr>
                <w:rFonts w:asciiTheme="minorBidi" w:eastAsia="宋体" w:hAnsiTheme="minorBidi"/>
              </w:rPr>
              <w:t>代码，具体如下：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Please enter API code. Details are as follows:</w:t>
            </w:r>
          </w:p>
        </w:tc>
      </w:tr>
      <w:tr w:rsidR="001255DA" w:rsidRPr="00B2787A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推荐使用新版</w:t>
            </w:r>
            <w:r w:rsidRPr="00B2787A">
              <w:rPr>
                <w:rFonts w:asciiTheme="minorBidi" w:eastAsia="宋体" w:hAnsiTheme="minorBidi"/>
              </w:rPr>
              <w:t>API</w:t>
            </w:r>
            <w:r w:rsidRPr="00B2787A">
              <w:rPr>
                <w:rFonts w:asciiTheme="minorBidi" w:eastAsia="宋体" w:hAnsiTheme="minorBidi"/>
              </w:rPr>
              <w:t>编辑，建议先阅读</w:t>
            </w:r>
            <w:r w:rsidRPr="00B2787A">
              <w:rPr>
                <w:rFonts w:asciiTheme="minorBidi" w:eastAsia="宋体" w:hAnsiTheme="minorBidi"/>
              </w:rPr>
              <w:t xml:space="preserve"> </w:t>
            </w:r>
            <w:r w:rsidRPr="00B2787A">
              <w:rPr>
                <w:rFonts w:asciiTheme="minorBidi" w:eastAsia="宋体" w:hAnsiTheme="minorBidi"/>
              </w:rPr>
              <w:t>图片处理访问规则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6B036F" w:rsidP="006B036F">
            <w:pPr>
              <w:rPr>
                <w:rFonts w:asciiTheme="minorBidi" w:eastAsia="宋体" w:hAnsiTheme="minorBidi"/>
              </w:rPr>
            </w:pPr>
            <w:ins w:id="1" w:author="景芳" w:date="2019-08-05T14:21:00Z">
              <w:r>
                <w:rPr>
                  <w:rFonts w:asciiTheme="minorBidi" w:eastAsia="宋体" w:hAnsiTheme="minorBidi"/>
                </w:rPr>
                <w:t>It is recommended to e</w:t>
              </w:r>
            </w:ins>
            <w:del w:id="2" w:author="景芳" w:date="2019-08-05T14:21:00Z">
              <w:r w:rsidR="001255DA" w:rsidRPr="00B2787A" w:rsidDel="006B036F">
                <w:rPr>
                  <w:rFonts w:asciiTheme="minorBidi" w:eastAsia="宋体" w:hAnsiTheme="minorBidi"/>
                </w:rPr>
                <w:delText>E</w:delText>
              </w:r>
            </w:del>
            <w:r w:rsidR="001255DA" w:rsidRPr="00B2787A">
              <w:rPr>
                <w:rFonts w:asciiTheme="minorBidi" w:eastAsia="宋体" w:hAnsiTheme="minorBidi"/>
              </w:rPr>
              <w:t>dit</w:t>
            </w:r>
            <w:del w:id="3" w:author="景芳" w:date="2019-08-05T14:22:00Z">
              <w:r w:rsidR="001255DA" w:rsidRPr="00B2787A" w:rsidDel="006B036F">
                <w:rPr>
                  <w:rFonts w:asciiTheme="minorBidi" w:eastAsia="宋体" w:hAnsiTheme="minorBidi"/>
                </w:rPr>
                <w:delText>ing</w:delText>
              </w:r>
            </w:del>
            <w:r w:rsidR="001255DA" w:rsidRPr="00B2787A">
              <w:rPr>
                <w:rFonts w:asciiTheme="minorBidi" w:eastAsia="宋体" w:hAnsiTheme="minorBidi"/>
              </w:rPr>
              <w:t xml:space="preserve"> with the new version of API</w:t>
            </w:r>
            <w:del w:id="4" w:author="景芳" w:date="2019-08-05T14:22:00Z">
              <w:r w:rsidR="001255DA" w:rsidRPr="00B2787A" w:rsidDel="006B036F">
                <w:rPr>
                  <w:rFonts w:asciiTheme="minorBidi" w:eastAsia="宋体" w:hAnsiTheme="minorBidi"/>
                </w:rPr>
                <w:delText xml:space="preserve"> is recommended.</w:delText>
              </w:r>
            </w:del>
            <w:ins w:id="5" w:author="景芳" w:date="2019-08-05T14:22:00Z">
              <w:r>
                <w:rPr>
                  <w:rFonts w:asciiTheme="minorBidi" w:eastAsia="宋体" w:hAnsiTheme="minorBidi"/>
                </w:rPr>
                <w:t>, and</w:t>
              </w:r>
            </w:ins>
            <w:r w:rsidR="001255DA" w:rsidRPr="00B2787A">
              <w:rPr>
                <w:rFonts w:asciiTheme="minorBidi" w:eastAsia="宋体" w:hAnsiTheme="minorBidi"/>
              </w:rPr>
              <w:t xml:space="preserve"> </w:t>
            </w:r>
            <w:del w:id="6" w:author="景芳" w:date="2019-08-05T14:22:00Z">
              <w:r w:rsidR="001255DA" w:rsidRPr="00B2787A" w:rsidDel="006B036F">
                <w:rPr>
                  <w:rFonts w:asciiTheme="minorBidi" w:eastAsia="宋体" w:hAnsiTheme="minorBidi"/>
                </w:rPr>
                <w:delText xml:space="preserve">You are suggested to </w:delText>
              </w:r>
            </w:del>
            <w:r w:rsidR="001255DA" w:rsidRPr="00B2787A">
              <w:rPr>
                <w:rFonts w:asciiTheme="minorBidi" w:eastAsia="宋体" w:hAnsiTheme="minorBidi"/>
              </w:rPr>
              <w:t>read access rules of image processing first</w:t>
            </w:r>
          </w:p>
        </w:tc>
      </w:tr>
      <w:tr w:rsidR="001255DA" w:rsidRPr="00B2787A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图片预览失败，可能原因如下：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1255DA" w:rsidP="006B036F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 xml:space="preserve">Image preview failed, </w:t>
            </w:r>
            <w:del w:id="7" w:author="景芳" w:date="2019-08-05T14:22:00Z">
              <w:r w:rsidRPr="00B2787A" w:rsidDel="006B036F">
                <w:rPr>
                  <w:rFonts w:asciiTheme="minorBidi" w:eastAsia="宋体" w:hAnsiTheme="minorBidi"/>
                </w:rPr>
                <w:delText>possibly due to</w:delText>
              </w:r>
            </w:del>
            <w:ins w:id="8" w:author="景芳" w:date="2019-08-05T14:22:00Z">
              <w:r w:rsidR="006B036F">
                <w:rPr>
                  <w:rFonts w:asciiTheme="minorBidi" w:eastAsia="宋体" w:hAnsiTheme="minorBidi"/>
                </w:rPr>
                <w:t>with</w:t>
              </w:r>
            </w:ins>
            <w:r w:rsidRPr="00B2787A">
              <w:rPr>
                <w:rFonts w:asciiTheme="minorBidi" w:eastAsia="宋体" w:hAnsiTheme="minorBidi"/>
              </w:rPr>
              <w:t xml:space="preserve"> the following </w:t>
            </w:r>
            <w:ins w:id="9" w:author="景芳" w:date="2019-08-05T14:22:00Z">
              <w:r w:rsidR="006B036F">
                <w:rPr>
                  <w:rFonts w:asciiTheme="minorBidi" w:eastAsia="宋体" w:hAnsiTheme="minorBidi"/>
                </w:rPr>
                <w:t xml:space="preserve">possible </w:t>
              </w:r>
            </w:ins>
            <w:r w:rsidRPr="00B2787A">
              <w:rPr>
                <w:rFonts w:asciiTheme="minorBidi" w:eastAsia="宋体" w:hAnsiTheme="minorBidi"/>
              </w:rPr>
              <w:t>causes:</w:t>
            </w:r>
          </w:p>
        </w:tc>
      </w:tr>
      <w:tr w:rsidR="001255DA" w:rsidRPr="00B2787A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若有图片水印，请确保水印文件路径正确，并且所在</w:t>
            </w:r>
            <w:r w:rsidRPr="00B2787A">
              <w:rPr>
                <w:rFonts w:asciiTheme="minorBidi" w:eastAsia="宋体" w:hAnsiTheme="minorBidi"/>
              </w:rPr>
              <w:t xml:space="preserve"> Bucket </w:t>
            </w:r>
            <w:r w:rsidRPr="00B2787A">
              <w:rPr>
                <w:rFonts w:asciiTheme="minorBidi" w:eastAsia="宋体" w:hAnsiTheme="minorBidi"/>
              </w:rPr>
              <w:t>的</w:t>
            </w:r>
            <w:r w:rsidRPr="00B2787A">
              <w:rPr>
                <w:rFonts w:asciiTheme="minorBidi" w:eastAsia="宋体" w:hAnsiTheme="minorBidi"/>
              </w:rPr>
              <w:t xml:space="preserve"> ACL </w:t>
            </w:r>
            <w:r w:rsidRPr="00B2787A">
              <w:rPr>
                <w:rFonts w:asciiTheme="minorBidi" w:eastAsia="宋体" w:hAnsiTheme="minorBidi"/>
              </w:rPr>
              <w:t>为</w:t>
            </w:r>
            <w:r w:rsidRPr="00B2787A">
              <w:rPr>
                <w:rFonts w:asciiTheme="minorBidi" w:eastAsia="宋体" w:hAnsiTheme="minorBidi"/>
              </w:rPr>
              <w:t xml:space="preserve"> </w:t>
            </w:r>
            <w:r w:rsidRPr="00B2787A">
              <w:rPr>
                <w:rFonts w:asciiTheme="minorBidi" w:eastAsia="宋体" w:hAnsiTheme="minorBidi"/>
              </w:rPr>
              <w:t>公共读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If there is an image watermark, please ensure that the watermark file path is correct, and public read is available for the ACL of the Bucket where the file is located</w:t>
            </w:r>
          </w:p>
        </w:tc>
      </w:tr>
      <w:tr w:rsidR="001255DA" w:rsidRPr="00B2787A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若您使用高级编辑，请确保样式代码正确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If you use Advanced Editing, please ensure that the style code is correct</w:t>
            </w:r>
          </w:p>
        </w:tc>
      </w:tr>
      <w:tr w:rsidR="001255DA" w:rsidRPr="00B2787A" w:rsidTr="001A75DB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由于基本编辑尚未完全支持所有的样式功能，所以，您通过高级编辑的结果，进行修改的时候可能会在基本编辑下无法展示，您仅可修改基本编辑模式下匹配到对的样式数据，所以推荐您使用初始创建样式时的编辑方式。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1255DA" w:rsidP="006B036F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 xml:space="preserve">As Basic Editing does not </w:t>
            </w:r>
            <w:del w:id="10" w:author="景芳" w:date="2019-08-05T14:23:00Z">
              <w:r w:rsidRPr="00B2787A" w:rsidDel="006B036F">
                <w:rPr>
                  <w:rFonts w:asciiTheme="minorBidi" w:eastAsia="宋体" w:hAnsiTheme="minorBidi"/>
                </w:rPr>
                <w:delText xml:space="preserve">completely </w:delText>
              </w:r>
            </w:del>
            <w:ins w:id="11" w:author="景芳" w:date="2019-08-05T14:23:00Z">
              <w:r w:rsidR="006B036F">
                <w:rPr>
                  <w:rFonts w:asciiTheme="minorBidi" w:eastAsia="宋体" w:hAnsiTheme="minorBidi"/>
                </w:rPr>
                <w:t>fully</w:t>
              </w:r>
              <w:r w:rsidR="006B036F" w:rsidRPr="00B2787A">
                <w:rPr>
                  <w:rFonts w:asciiTheme="minorBidi" w:eastAsia="宋体" w:hAnsiTheme="minorBidi"/>
                </w:rPr>
                <w:t xml:space="preserve"> </w:t>
              </w:r>
            </w:ins>
            <w:r w:rsidRPr="00B2787A">
              <w:rPr>
                <w:rFonts w:asciiTheme="minorBidi" w:eastAsia="宋体" w:hAnsiTheme="minorBidi"/>
              </w:rPr>
              <w:t xml:space="preserve">support all style functions, </w:t>
            </w:r>
            <w:del w:id="12" w:author="景芳" w:date="2019-08-05T14:24:00Z">
              <w:r w:rsidRPr="00B2787A" w:rsidDel="006B036F">
                <w:rPr>
                  <w:rFonts w:asciiTheme="minorBidi" w:eastAsia="宋体" w:hAnsiTheme="minorBidi"/>
                </w:rPr>
                <w:delText xml:space="preserve">the results of </w:delText>
              </w:r>
            </w:del>
            <w:r w:rsidRPr="00B2787A">
              <w:rPr>
                <w:rFonts w:asciiTheme="minorBidi" w:eastAsia="宋体" w:hAnsiTheme="minorBidi"/>
              </w:rPr>
              <w:t>Advanced Editing may not show</w:t>
            </w:r>
            <w:ins w:id="13" w:author="景芳" w:date="2019-08-05T14:24:00Z">
              <w:r w:rsidR="006B036F" w:rsidRPr="00B2787A">
                <w:rPr>
                  <w:rFonts w:asciiTheme="minorBidi" w:eastAsia="宋体" w:hAnsiTheme="minorBidi"/>
                </w:rPr>
                <w:t xml:space="preserve"> </w:t>
              </w:r>
              <w:r w:rsidR="006B036F" w:rsidRPr="00B2787A">
                <w:rPr>
                  <w:rFonts w:asciiTheme="minorBidi" w:eastAsia="宋体" w:hAnsiTheme="minorBidi"/>
                </w:rPr>
                <w:t xml:space="preserve">results </w:t>
              </w:r>
            </w:ins>
            <w:del w:id="14" w:author="景芳" w:date="2019-08-05T14:24:00Z">
              <w:r w:rsidRPr="00B2787A" w:rsidDel="006B036F">
                <w:rPr>
                  <w:rFonts w:asciiTheme="minorBidi" w:eastAsia="宋体" w:hAnsiTheme="minorBidi"/>
                </w:rPr>
                <w:delText xml:space="preserve"> </w:delText>
              </w:r>
            </w:del>
            <w:r w:rsidRPr="00B2787A">
              <w:rPr>
                <w:rFonts w:asciiTheme="minorBidi" w:eastAsia="宋体" w:hAnsiTheme="minorBidi"/>
              </w:rPr>
              <w:t>under Basic Editing in</w:t>
            </w:r>
            <w:ins w:id="15" w:author="景芳" w:date="2019-08-05T14:24:00Z">
              <w:r w:rsidR="006B036F">
                <w:rPr>
                  <w:rFonts w:asciiTheme="minorBidi" w:eastAsia="宋体" w:hAnsiTheme="minorBidi"/>
                </w:rPr>
                <w:t xml:space="preserve"> the</w:t>
              </w:r>
            </w:ins>
            <w:r w:rsidRPr="00B2787A">
              <w:rPr>
                <w:rFonts w:asciiTheme="minorBidi" w:eastAsia="宋体" w:hAnsiTheme="minorBidi"/>
              </w:rPr>
              <w:t xml:space="preserve"> case of modification, and you can only modify the style data matched under Basic Editing, so </w:t>
            </w:r>
            <w:del w:id="16" w:author="景芳" w:date="2019-08-05T14:24:00Z">
              <w:r w:rsidRPr="00B2787A" w:rsidDel="006B036F">
                <w:rPr>
                  <w:rFonts w:asciiTheme="minorBidi" w:eastAsia="宋体" w:hAnsiTheme="minorBidi"/>
                </w:rPr>
                <w:delText xml:space="preserve">you are recommended to edit with </w:delText>
              </w:r>
            </w:del>
            <w:r w:rsidRPr="00B2787A">
              <w:rPr>
                <w:rFonts w:asciiTheme="minorBidi" w:eastAsia="宋体" w:hAnsiTheme="minorBidi"/>
              </w:rPr>
              <w:t>the editing method for the initially created style</w:t>
            </w:r>
            <w:ins w:id="17" w:author="景芳" w:date="2019-08-05T14:25:00Z">
              <w:r w:rsidR="008F0D12">
                <w:rPr>
                  <w:rFonts w:asciiTheme="minorBidi" w:eastAsia="宋体" w:hAnsiTheme="minorBidi"/>
                </w:rPr>
                <w:t xml:space="preserve"> is recommended</w:t>
              </w:r>
            </w:ins>
            <w:r w:rsidRPr="00B2787A">
              <w:rPr>
                <w:rFonts w:asciiTheme="minorBidi" w:eastAsia="宋体" w:hAnsiTheme="minorBidi"/>
              </w:rPr>
              <w:t>.</w:t>
            </w:r>
          </w:p>
        </w:tc>
      </w:tr>
    </w:tbl>
    <w:bookmarkEnd w:id="0"/>
    <w:p w:rsidR="009E0877" w:rsidRPr="00B2787A" w:rsidRDefault="007156F1" w:rsidP="009E0877">
      <w:pPr>
        <w:rPr>
          <w:rFonts w:asciiTheme="minorBidi" w:eastAsia="宋体" w:hAnsiTheme="minorBidi"/>
        </w:rPr>
      </w:pPr>
      <w:r w:rsidRPr="00B2787A">
        <w:rPr>
          <w:rFonts w:asciiTheme="minorBidi" w:eastAsia="宋体" w:hAnsiTheme="minorBidi"/>
        </w:rPr>
        <w:t>传输加速翻译需求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3"/>
        <w:gridCol w:w="4163"/>
      </w:tblGrid>
      <w:tr w:rsidR="009E0877" w:rsidRPr="00B2787A" w:rsidTr="00EB44D4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877" w:rsidRPr="00B2787A" w:rsidRDefault="009E0877" w:rsidP="00EB44D4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中文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877" w:rsidRPr="00B2787A" w:rsidRDefault="009E0877" w:rsidP="00EB44D4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译文</w:t>
            </w:r>
          </w:p>
        </w:tc>
      </w:tr>
      <w:tr w:rsidR="001255DA" w:rsidRPr="00B2787A" w:rsidTr="00EB44D4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</w:p>
        </w:tc>
      </w:tr>
      <w:tr w:rsidR="001255DA" w:rsidRPr="00B2787A" w:rsidTr="00EB44D4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传输加速可以在客户端和</w:t>
            </w:r>
            <w:r w:rsidRPr="00B2787A">
              <w:rPr>
                <w:rFonts w:asciiTheme="minorBidi" w:eastAsia="宋体" w:hAnsiTheme="minorBidi"/>
              </w:rPr>
              <w:t>Bucket</w:t>
            </w:r>
            <w:r w:rsidRPr="00B2787A">
              <w:rPr>
                <w:rFonts w:asciiTheme="minorBidi" w:eastAsia="宋体" w:hAnsiTheme="minorBidi"/>
              </w:rPr>
              <w:t>之间实现快速、轻松、安全的文件传输。启用传输加速前，需要开通</w:t>
            </w:r>
            <w:r w:rsidRPr="00B2787A">
              <w:rPr>
                <w:rFonts w:asciiTheme="minorBidi" w:eastAsia="宋体" w:hAnsiTheme="minorBidi"/>
              </w:rPr>
              <w:t>CDN</w:t>
            </w:r>
            <w:r w:rsidRPr="00B2787A">
              <w:rPr>
                <w:rFonts w:asciiTheme="minorBidi" w:eastAsia="宋体" w:hAnsiTheme="minorBidi"/>
              </w:rPr>
              <w:t>服务。了解更多请查看传输加速。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1255DA" w:rsidP="008F0D12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 xml:space="preserve">Transmission Acceleration </w:t>
            </w:r>
            <w:del w:id="18" w:author="景芳" w:date="2019-08-05T14:25:00Z">
              <w:r w:rsidRPr="00B2787A" w:rsidDel="008F0D12">
                <w:rPr>
                  <w:rFonts w:asciiTheme="minorBidi" w:eastAsia="宋体" w:hAnsiTheme="minorBidi"/>
                </w:rPr>
                <w:delText>can realize</w:delText>
              </w:r>
            </w:del>
            <w:ins w:id="19" w:author="景芳" w:date="2019-08-05T14:25:00Z">
              <w:r w:rsidR="008F0D12">
                <w:rPr>
                  <w:rFonts w:asciiTheme="minorBidi" w:eastAsia="宋体" w:hAnsiTheme="minorBidi"/>
                </w:rPr>
                <w:t>enables</w:t>
              </w:r>
            </w:ins>
            <w:r w:rsidRPr="00B2787A">
              <w:rPr>
                <w:rFonts w:asciiTheme="minorBidi" w:eastAsia="宋体" w:hAnsiTheme="minorBidi"/>
              </w:rPr>
              <w:t xml:space="preserve"> rapid, easy and safe file transmission between a client and a Bucket. Before enabling transmission acceleration, subscribing CDN service is required. Please view Transmission Acceleration to learn more.</w:t>
            </w:r>
          </w:p>
        </w:tc>
      </w:tr>
      <w:tr w:rsidR="001255DA" w:rsidRPr="00B2787A" w:rsidTr="00EB44D4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高级配置：前往</w:t>
            </w:r>
            <w:r w:rsidRPr="00B2787A">
              <w:rPr>
                <w:rFonts w:asciiTheme="minorBidi" w:eastAsia="宋体" w:hAnsiTheme="minorBidi"/>
              </w:rPr>
              <w:t>CDN</w:t>
            </w:r>
            <w:r w:rsidRPr="00B2787A">
              <w:rPr>
                <w:rFonts w:asciiTheme="minorBidi" w:eastAsia="宋体" w:hAnsiTheme="minorBidi"/>
              </w:rPr>
              <w:t>控制台设置。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Advanced Configuration: Go to CDN Console for setting.</w:t>
            </w:r>
          </w:p>
        </w:tc>
      </w:tr>
      <w:tr w:rsidR="001255DA" w:rsidRPr="00B2787A" w:rsidTr="00EB44D4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动态加速域名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Dynamic Accelerated Domain</w:t>
            </w:r>
          </w:p>
        </w:tc>
      </w:tr>
      <w:tr w:rsidR="001255DA" w:rsidRPr="00B2787A" w:rsidTr="00EB44D4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回源加速域名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Back-to-origin Accelerated Domain</w:t>
            </w:r>
          </w:p>
        </w:tc>
      </w:tr>
      <w:tr w:rsidR="001255DA" w:rsidRPr="00B2787A" w:rsidTr="00EB44D4"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您尚未开通</w:t>
            </w:r>
            <w:r w:rsidRPr="00B2787A">
              <w:rPr>
                <w:rFonts w:asciiTheme="minorBidi" w:eastAsia="宋体" w:hAnsiTheme="minorBidi"/>
              </w:rPr>
              <w:t>CDN</w:t>
            </w:r>
            <w:r w:rsidRPr="00B2787A">
              <w:rPr>
                <w:rFonts w:asciiTheme="minorBidi" w:eastAsia="宋体" w:hAnsiTheme="minorBidi"/>
              </w:rPr>
              <w:t>服务，请参考开通</w:t>
            </w:r>
            <w:r w:rsidRPr="00B2787A">
              <w:rPr>
                <w:rFonts w:asciiTheme="minorBidi" w:eastAsia="宋体" w:hAnsiTheme="minorBidi"/>
              </w:rPr>
              <w:t>CDN</w:t>
            </w:r>
            <w:r w:rsidRPr="00B2787A">
              <w:rPr>
                <w:rFonts w:asciiTheme="minorBidi" w:eastAsia="宋体" w:hAnsiTheme="minorBidi"/>
              </w:rPr>
              <w:t>服务</w:t>
            </w:r>
          </w:p>
        </w:tc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DA" w:rsidRPr="00B2787A" w:rsidRDefault="001255DA" w:rsidP="001255DA">
            <w:pPr>
              <w:rPr>
                <w:rFonts w:asciiTheme="minorBidi" w:eastAsia="宋体" w:hAnsiTheme="minorBidi"/>
              </w:rPr>
            </w:pPr>
            <w:r w:rsidRPr="00B2787A">
              <w:rPr>
                <w:rFonts w:asciiTheme="minorBidi" w:eastAsia="宋体" w:hAnsiTheme="minorBidi"/>
              </w:rPr>
              <w:t>You have not subscribed CDN service. Please refer to Subscribe CDN Service</w:t>
            </w:r>
          </w:p>
        </w:tc>
      </w:tr>
    </w:tbl>
    <w:p w:rsidR="00D94F9D" w:rsidRPr="00B025DF" w:rsidRDefault="00D94F9D"/>
    <w:sectPr w:rsidR="00D94F9D" w:rsidRPr="00B02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67B" w:rsidRDefault="0024667B" w:rsidP="009E0877">
      <w:r>
        <w:separator/>
      </w:r>
    </w:p>
  </w:endnote>
  <w:endnote w:type="continuationSeparator" w:id="0">
    <w:p w:rsidR="0024667B" w:rsidRDefault="0024667B" w:rsidP="009E0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67B" w:rsidRDefault="0024667B" w:rsidP="009E0877">
      <w:r>
        <w:separator/>
      </w:r>
    </w:p>
  </w:footnote>
  <w:footnote w:type="continuationSeparator" w:id="0">
    <w:p w:rsidR="0024667B" w:rsidRDefault="0024667B" w:rsidP="009E0877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景芳">
    <w15:presenceInfo w15:providerId="AD" w15:userId="S-1-5-21-2273477508-3660018622-1514142019-26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E16"/>
    <w:rsid w:val="000377CE"/>
    <w:rsid w:val="00050B88"/>
    <w:rsid w:val="00084E57"/>
    <w:rsid w:val="00102054"/>
    <w:rsid w:val="00106218"/>
    <w:rsid w:val="001255DA"/>
    <w:rsid w:val="00127D2C"/>
    <w:rsid w:val="00161AE8"/>
    <w:rsid w:val="00176C8D"/>
    <w:rsid w:val="00192575"/>
    <w:rsid w:val="001A75DB"/>
    <w:rsid w:val="001E2FB0"/>
    <w:rsid w:val="00226BA8"/>
    <w:rsid w:val="00243EAE"/>
    <w:rsid w:val="0024667B"/>
    <w:rsid w:val="002C3225"/>
    <w:rsid w:val="003445AE"/>
    <w:rsid w:val="0039181E"/>
    <w:rsid w:val="003966C9"/>
    <w:rsid w:val="003D66A7"/>
    <w:rsid w:val="003F63E4"/>
    <w:rsid w:val="0041103C"/>
    <w:rsid w:val="004718D9"/>
    <w:rsid w:val="004B72D5"/>
    <w:rsid w:val="004C7E67"/>
    <w:rsid w:val="00514CCB"/>
    <w:rsid w:val="00624F33"/>
    <w:rsid w:val="006426E8"/>
    <w:rsid w:val="00666BBB"/>
    <w:rsid w:val="006B036F"/>
    <w:rsid w:val="006C727E"/>
    <w:rsid w:val="007156F1"/>
    <w:rsid w:val="007352E0"/>
    <w:rsid w:val="00763E16"/>
    <w:rsid w:val="00870BF1"/>
    <w:rsid w:val="008A28E3"/>
    <w:rsid w:val="008B79DF"/>
    <w:rsid w:val="008F0D12"/>
    <w:rsid w:val="00931EC9"/>
    <w:rsid w:val="009E0877"/>
    <w:rsid w:val="00A239C6"/>
    <w:rsid w:val="00A64CCD"/>
    <w:rsid w:val="00B025DF"/>
    <w:rsid w:val="00B2787A"/>
    <w:rsid w:val="00B66036"/>
    <w:rsid w:val="00B95858"/>
    <w:rsid w:val="00BB48FB"/>
    <w:rsid w:val="00C52D24"/>
    <w:rsid w:val="00C700ED"/>
    <w:rsid w:val="00CD49A8"/>
    <w:rsid w:val="00CD7E4B"/>
    <w:rsid w:val="00D54F14"/>
    <w:rsid w:val="00D61A9A"/>
    <w:rsid w:val="00D67249"/>
    <w:rsid w:val="00D94F9D"/>
    <w:rsid w:val="00E84004"/>
    <w:rsid w:val="00EA414E"/>
    <w:rsid w:val="00EB177F"/>
    <w:rsid w:val="00F44394"/>
    <w:rsid w:val="00FC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52FCEB-B8FC-4F04-9CA5-E836871F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724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E0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E08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E0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E087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025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25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4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810</Words>
  <Characters>916</Characters>
  <Application>Microsoft Office Word</Application>
  <DocSecurity>0</DocSecurity>
  <Lines>76</Lines>
  <Paragraphs>57</Paragraphs>
  <ScaleCrop>false</ScaleCrop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zhusiyuan3</dc:creator>
  <cp:keywords/>
  <dc:description/>
  <cp:lastModifiedBy>景芳</cp:lastModifiedBy>
  <cp:revision>51</cp:revision>
  <dcterms:created xsi:type="dcterms:W3CDTF">2019-07-04T05:51:00Z</dcterms:created>
  <dcterms:modified xsi:type="dcterms:W3CDTF">2019-08-05T06:26:00Z</dcterms:modified>
</cp:coreProperties>
</file>