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d3496f7516504fd2"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B6A" w:rsidRPr="000217A0" w:rsidRDefault="00B66487" w:rsidP="003F5B6A">
      <w:pPr>
        <w:rPr>
          <w:rFonts w:asciiTheme="minorBidi" w:hAnsiTheme="minorBidi"/>
        </w:rPr>
      </w:pPr>
      <w:r w:rsidRPr="000217A0">
        <w:rPr>
          <w:rFonts w:asciiTheme="minorBidi" w:hAnsiTheme="minorBidi"/>
        </w:rPr>
        <w:t>对象存储：</w:t>
      </w:r>
    </w:p>
    <w:tbl>
      <w:tblPr>
        <w:tblStyle w:val="a3"/>
        <w:tblW w:w="5000" w:type="pct"/>
        <w:jc w:val="center"/>
        <w:tblLook w:val="04A0" w:firstRow="1" w:lastRow="0" w:firstColumn="1" w:lastColumn="0" w:noHBand="0" w:noVBand="1"/>
      </w:tblPr>
      <w:tblGrid>
        <w:gridCol w:w="4131"/>
        <w:gridCol w:w="4391"/>
      </w:tblGrid>
      <w:tr w:rsidR="00831C67" w:rsidRPr="000217A0" w:rsidTr="000217A0">
        <w:trPr>
          <w:jc w:val="center"/>
        </w:trPr>
        <w:tc>
          <w:tcPr>
            <w:tcW w:w="2636" w:type="dxa"/>
          </w:tcPr>
          <w:p w:rsidR="00831C67" w:rsidRPr="000217A0" w:rsidRDefault="00831C67" w:rsidP="003F5B6A">
            <w:pPr>
              <w:rPr>
                <w:rFonts w:asciiTheme="minorBidi" w:hAnsiTheme="minorBidi"/>
                <w:color w:val="373D41"/>
                <w:szCs w:val="21"/>
                <w:shd w:val="clear" w:color="auto" w:fill="FFFFFF"/>
              </w:rPr>
            </w:pPr>
            <w:r w:rsidRPr="000217A0">
              <w:rPr>
                <w:rFonts w:asciiTheme="minorBidi" w:hAnsiTheme="minorBidi"/>
                <w:color w:val="373D41"/>
                <w:szCs w:val="21"/>
                <w:shd w:val="clear" w:color="auto" w:fill="FFFFFF"/>
              </w:rPr>
              <w:t>中文文案</w:t>
            </w:r>
          </w:p>
        </w:tc>
        <w:tc>
          <w:tcPr>
            <w:tcW w:w="2802" w:type="dxa"/>
          </w:tcPr>
          <w:p w:rsidR="00831C67" w:rsidRPr="000217A0" w:rsidRDefault="00831C67" w:rsidP="003F5B6A">
            <w:pPr>
              <w:rPr>
                <w:rFonts w:asciiTheme="minorBidi" w:hAnsiTheme="minorBidi"/>
              </w:rPr>
            </w:pPr>
            <w:r w:rsidRPr="000217A0">
              <w:rPr>
                <w:rFonts w:asciiTheme="minorBidi" w:hAnsiTheme="minorBidi"/>
              </w:rPr>
              <w:t>翻译：</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当请求在</w:t>
            </w:r>
            <w:r w:rsidRPr="000217A0">
              <w:rPr>
                <w:rFonts w:asciiTheme="minorBidi" w:hAnsiTheme="minorBidi"/>
              </w:rPr>
              <w:t xml:space="preserve"> OSS </w:t>
            </w:r>
            <w:r w:rsidRPr="000217A0">
              <w:rPr>
                <w:rFonts w:asciiTheme="minorBidi" w:hAnsiTheme="minorBidi"/>
              </w:rPr>
              <w:t>没有找到文件，用户配置镜像回源规则后</w:t>
            </w:r>
            <w:r w:rsidRPr="000217A0">
              <w:rPr>
                <w:rFonts w:asciiTheme="minorBidi" w:hAnsiTheme="minorBidi"/>
              </w:rPr>
              <w:t>OSS</w:t>
            </w:r>
            <w:r w:rsidRPr="000217A0">
              <w:rPr>
                <w:rFonts w:asciiTheme="minorBidi" w:hAnsiTheme="minorBidi"/>
              </w:rPr>
              <w:t>会自动到源站抓取对应文件保存，并将内容直接返回到用户，能很好的满足用户数据热迁移的需求。</w:t>
            </w:r>
          </w:p>
        </w:tc>
        <w:tc>
          <w:tcPr>
            <w:tcW w:w="2802" w:type="dxa"/>
          </w:tcPr>
          <w:p w:rsidR="00B27DDA" w:rsidRPr="000217A0" w:rsidRDefault="00B27DDA" w:rsidP="00B27DDA">
            <w:pPr>
              <w:rPr>
                <w:rFonts w:asciiTheme="minorBidi" w:hAnsiTheme="minorBidi"/>
              </w:rPr>
            </w:pPr>
            <w:r w:rsidRPr="000217A0">
              <w:rPr>
                <w:rFonts w:asciiTheme="minorBidi" w:hAnsiTheme="minorBidi"/>
              </w:rPr>
              <w:t>When a file cannot be found by the request in OSS, and after a user configures image back-to-origin rules, OSS will automatically grab corresponding file in the origin server for saving, and directly return the contents to the user, thus meeting the demands on thermal migration of user data.</w:t>
            </w:r>
          </w:p>
        </w:tc>
      </w:tr>
      <w:tr w:rsidR="00B27DDA" w:rsidRPr="000217A0" w:rsidTr="000217A0">
        <w:trPr>
          <w:jc w:val="center"/>
        </w:trPr>
        <w:tc>
          <w:tcPr>
            <w:tcW w:w="2636" w:type="dxa"/>
          </w:tcPr>
          <w:p w:rsidR="00B27DDA" w:rsidRPr="000217A0" w:rsidRDefault="00B27DDA" w:rsidP="00B27DDA">
            <w:pPr>
              <w:ind w:firstLineChars="200" w:firstLine="420"/>
              <w:rPr>
                <w:rFonts w:asciiTheme="minorBidi" w:hAnsiTheme="minorBidi"/>
              </w:rPr>
            </w:pPr>
            <w:r w:rsidRPr="000217A0">
              <w:rPr>
                <w:rFonts w:asciiTheme="minorBidi" w:hAnsiTheme="minorBidi"/>
              </w:rPr>
              <w:t>设置规则</w:t>
            </w:r>
          </w:p>
        </w:tc>
        <w:tc>
          <w:tcPr>
            <w:tcW w:w="2802" w:type="dxa"/>
          </w:tcPr>
          <w:p w:rsidR="00B27DDA" w:rsidRPr="000217A0" w:rsidRDefault="00B27DDA" w:rsidP="00B27DDA">
            <w:pPr>
              <w:ind w:firstLineChars="200" w:firstLine="420"/>
              <w:rPr>
                <w:rFonts w:asciiTheme="minorBidi" w:hAnsiTheme="minorBidi"/>
              </w:rPr>
            </w:pPr>
            <w:r w:rsidRPr="000217A0">
              <w:rPr>
                <w:rFonts w:asciiTheme="minorBidi" w:hAnsiTheme="minorBidi"/>
              </w:rPr>
              <w:t>Set Rules</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回源类型</w:t>
            </w:r>
          </w:p>
        </w:tc>
        <w:tc>
          <w:tcPr>
            <w:tcW w:w="2802" w:type="dxa"/>
          </w:tcPr>
          <w:p w:rsidR="00B27DDA" w:rsidRPr="000217A0" w:rsidRDefault="00B27DDA" w:rsidP="00B27DDA">
            <w:pPr>
              <w:rPr>
                <w:rFonts w:asciiTheme="minorBidi" w:hAnsiTheme="minorBidi"/>
              </w:rPr>
            </w:pPr>
            <w:r w:rsidRPr="000217A0">
              <w:rPr>
                <w:rFonts w:asciiTheme="minorBidi" w:hAnsiTheme="minorBidi"/>
              </w:rPr>
              <w:t>Back-to-origin Type</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回源条件</w:t>
            </w:r>
          </w:p>
        </w:tc>
        <w:tc>
          <w:tcPr>
            <w:tcW w:w="2802" w:type="dxa"/>
          </w:tcPr>
          <w:p w:rsidR="00B27DDA" w:rsidRPr="000217A0" w:rsidRDefault="00B27DDA" w:rsidP="00B27DDA">
            <w:pPr>
              <w:rPr>
                <w:rFonts w:asciiTheme="minorBidi" w:hAnsiTheme="minorBidi"/>
              </w:rPr>
            </w:pPr>
            <w:r w:rsidRPr="000217A0">
              <w:rPr>
                <w:rFonts w:asciiTheme="minorBidi" w:hAnsiTheme="minorBidi"/>
              </w:rPr>
              <w:t>Back-to-origin Conditions</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回源地址</w:t>
            </w:r>
          </w:p>
        </w:tc>
        <w:tc>
          <w:tcPr>
            <w:tcW w:w="2802" w:type="dxa"/>
          </w:tcPr>
          <w:p w:rsidR="00B27DDA" w:rsidRPr="000217A0" w:rsidRDefault="00B27DDA" w:rsidP="00B27DDA">
            <w:pPr>
              <w:rPr>
                <w:rFonts w:asciiTheme="minorBidi" w:hAnsiTheme="minorBidi"/>
              </w:rPr>
            </w:pPr>
            <w:r w:rsidRPr="000217A0">
              <w:rPr>
                <w:rFonts w:asciiTheme="minorBidi" w:hAnsiTheme="minorBidi"/>
              </w:rPr>
              <w:t>Back-to-source Address</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操作</w:t>
            </w:r>
          </w:p>
        </w:tc>
        <w:tc>
          <w:tcPr>
            <w:tcW w:w="2802" w:type="dxa"/>
          </w:tcPr>
          <w:p w:rsidR="00B27DDA" w:rsidRPr="000217A0" w:rsidRDefault="00B27DDA" w:rsidP="00B27DDA">
            <w:pPr>
              <w:rPr>
                <w:rFonts w:asciiTheme="minorBidi" w:hAnsiTheme="minorBidi"/>
              </w:rPr>
            </w:pPr>
            <w:r w:rsidRPr="000217A0">
              <w:rPr>
                <w:rFonts w:asciiTheme="minorBidi" w:hAnsiTheme="minorBidi"/>
              </w:rPr>
              <w:t>Action</w:t>
            </w:r>
          </w:p>
        </w:tc>
      </w:tr>
      <w:tr w:rsidR="00B27DDA" w:rsidRPr="000217A0" w:rsidTr="000217A0">
        <w:trPr>
          <w:jc w:val="center"/>
        </w:trPr>
        <w:tc>
          <w:tcPr>
            <w:tcW w:w="2636" w:type="dxa"/>
          </w:tcPr>
          <w:p w:rsidR="00B27DDA" w:rsidRPr="000217A0" w:rsidRDefault="00B27DDA" w:rsidP="00B27DDA">
            <w:pPr>
              <w:ind w:firstLineChars="200" w:firstLine="420"/>
              <w:rPr>
                <w:rFonts w:asciiTheme="minorBidi" w:hAnsiTheme="minorBidi"/>
              </w:rPr>
            </w:pPr>
            <w:r w:rsidRPr="000217A0">
              <w:rPr>
                <w:rFonts w:asciiTheme="minorBidi" w:hAnsiTheme="minorBidi"/>
              </w:rPr>
              <w:t>创建规则</w:t>
            </w:r>
          </w:p>
        </w:tc>
        <w:tc>
          <w:tcPr>
            <w:tcW w:w="2802" w:type="dxa"/>
          </w:tcPr>
          <w:p w:rsidR="00B27DDA" w:rsidRPr="000217A0" w:rsidRDefault="00B27DDA" w:rsidP="00800CAB">
            <w:pPr>
              <w:ind w:firstLineChars="200" w:firstLine="420"/>
              <w:rPr>
                <w:rFonts w:asciiTheme="minorBidi" w:hAnsiTheme="minorBidi"/>
              </w:rPr>
            </w:pPr>
            <w:r w:rsidRPr="000217A0">
              <w:rPr>
                <w:rFonts w:asciiTheme="minorBidi" w:hAnsiTheme="minorBidi"/>
              </w:rPr>
              <w:t xml:space="preserve">Create </w:t>
            </w:r>
            <w:del w:id="0" w:author="柴玉梅" w:date="2018-11-08T15:34:00Z">
              <w:r w:rsidRPr="000217A0" w:rsidDel="00800CAB">
                <w:rPr>
                  <w:rFonts w:asciiTheme="minorBidi" w:hAnsiTheme="minorBidi"/>
                </w:rPr>
                <w:delText>Rules</w:delText>
              </w:r>
            </w:del>
            <w:ins w:id="1" w:author="柴玉梅" w:date="2018-11-08T15:34:00Z">
              <w:r w:rsidR="00800CAB">
                <w:rPr>
                  <w:rFonts w:asciiTheme="minorBidi" w:hAnsiTheme="minorBidi" w:hint="eastAsia"/>
                </w:rPr>
                <w:t>r</w:t>
              </w:r>
              <w:r w:rsidR="00800CAB" w:rsidRPr="000217A0">
                <w:rPr>
                  <w:rFonts w:asciiTheme="minorBidi" w:hAnsiTheme="minorBidi"/>
                </w:rPr>
                <w:t>ules</w:t>
              </w:r>
            </w:ins>
          </w:p>
        </w:tc>
      </w:tr>
      <w:tr w:rsidR="00B27DDA" w:rsidRPr="000217A0" w:rsidTr="000217A0">
        <w:trPr>
          <w:jc w:val="center"/>
        </w:trPr>
        <w:tc>
          <w:tcPr>
            <w:tcW w:w="2636" w:type="dxa"/>
          </w:tcPr>
          <w:p w:rsidR="00B27DDA" w:rsidRPr="000217A0" w:rsidRDefault="00B27DDA" w:rsidP="00B27DDA">
            <w:pPr>
              <w:ind w:firstLineChars="200" w:firstLine="420"/>
              <w:rPr>
                <w:rFonts w:asciiTheme="minorBidi" w:hAnsiTheme="minorBidi"/>
              </w:rPr>
            </w:pPr>
            <w:r w:rsidRPr="000217A0">
              <w:rPr>
                <w:rFonts w:asciiTheme="minorBidi" w:hAnsiTheme="minorBidi"/>
              </w:rPr>
              <w:t>清空全部规则</w:t>
            </w:r>
          </w:p>
        </w:tc>
        <w:tc>
          <w:tcPr>
            <w:tcW w:w="2802" w:type="dxa"/>
          </w:tcPr>
          <w:p w:rsidR="00B27DDA" w:rsidRPr="000217A0" w:rsidRDefault="00B27DDA" w:rsidP="00B27DDA">
            <w:pPr>
              <w:ind w:firstLineChars="200" w:firstLine="420"/>
              <w:rPr>
                <w:rFonts w:asciiTheme="minorBidi" w:hAnsiTheme="minorBidi"/>
              </w:rPr>
            </w:pPr>
            <w:r w:rsidRPr="000217A0">
              <w:rPr>
                <w:rFonts w:asciiTheme="minorBidi" w:hAnsiTheme="minorBidi"/>
              </w:rPr>
              <w:t>Clear all rules</w:t>
            </w:r>
          </w:p>
        </w:tc>
      </w:tr>
      <w:tr w:rsidR="00B27DDA" w:rsidRPr="000217A0" w:rsidTr="000217A0">
        <w:trPr>
          <w:jc w:val="center"/>
        </w:trPr>
        <w:tc>
          <w:tcPr>
            <w:tcW w:w="2636" w:type="dxa"/>
          </w:tcPr>
          <w:p w:rsidR="00B27DDA" w:rsidRPr="000217A0" w:rsidRDefault="00B27DDA" w:rsidP="00B27DDA">
            <w:pPr>
              <w:ind w:firstLineChars="200" w:firstLine="420"/>
              <w:rPr>
                <w:rFonts w:asciiTheme="minorBidi" w:hAnsiTheme="minorBidi"/>
              </w:rPr>
            </w:pPr>
            <w:r w:rsidRPr="000217A0">
              <w:rPr>
                <w:rFonts w:asciiTheme="minorBidi" w:hAnsiTheme="minorBidi"/>
              </w:rPr>
              <w:t>规则排序</w:t>
            </w:r>
          </w:p>
        </w:tc>
        <w:tc>
          <w:tcPr>
            <w:tcW w:w="2802" w:type="dxa"/>
          </w:tcPr>
          <w:p w:rsidR="00B27DDA" w:rsidRPr="000217A0" w:rsidRDefault="00B27DDA" w:rsidP="00B27DDA">
            <w:pPr>
              <w:ind w:firstLineChars="200" w:firstLine="420"/>
              <w:rPr>
                <w:rFonts w:asciiTheme="minorBidi" w:hAnsiTheme="minorBidi"/>
              </w:rPr>
            </w:pPr>
            <w:r w:rsidRPr="000217A0">
              <w:rPr>
                <w:rFonts w:asciiTheme="minorBidi" w:hAnsiTheme="minorBidi"/>
              </w:rPr>
              <w:t>Ordering of Rules</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color w:val="000000"/>
                <w:szCs w:val="21"/>
                <w:shd w:val="clear" w:color="auto" w:fill="FFFFFF"/>
              </w:rPr>
              <w:t xml:space="preserve">3xx </w:t>
            </w:r>
            <w:r w:rsidRPr="000217A0">
              <w:rPr>
                <w:rFonts w:asciiTheme="minorBidi" w:hAnsiTheme="minorBidi"/>
                <w:color w:val="000000"/>
                <w:szCs w:val="21"/>
                <w:shd w:val="clear" w:color="auto" w:fill="FFFFFF"/>
              </w:rPr>
              <w:t>请求响应策略</w:t>
            </w:r>
          </w:p>
        </w:tc>
        <w:tc>
          <w:tcPr>
            <w:tcW w:w="2802" w:type="dxa"/>
          </w:tcPr>
          <w:p w:rsidR="00B27DDA" w:rsidRPr="000217A0" w:rsidRDefault="00B27DDA" w:rsidP="00B27DDA">
            <w:pPr>
              <w:rPr>
                <w:rFonts w:asciiTheme="minorBidi" w:hAnsiTheme="minorBidi"/>
              </w:rPr>
            </w:pPr>
            <w:r w:rsidRPr="000217A0">
              <w:rPr>
                <w:rFonts w:asciiTheme="minorBidi" w:hAnsiTheme="minorBidi"/>
                <w:color w:val="000000"/>
                <w:szCs w:val="21"/>
                <w:shd w:val="clear" w:color="auto" w:fill="FFFFFF"/>
              </w:rPr>
              <w:t>3xx Request Response Policy</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color w:val="000000"/>
                <w:szCs w:val="21"/>
                <w:shd w:val="clear" w:color="auto" w:fill="FFFFFF"/>
              </w:rPr>
              <w:t>回源参数</w:t>
            </w:r>
          </w:p>
        </w:tc>
        <w:tc>
          <w:tcPr>
            <w:tcW w:w="2802" w:type="dxa"/>
          </w:tcPr>
          <w:p w:rsidR="00B27DDA" w:rsidRPr="000217A0" w:rsidRDefault="00B27DDA" w:rsidP="00B27DDA">
            <w:pPr>
              <w:rPr>
                <w:rFonts w:asciiTheme="minorBidi" w:hAnsiTheme="minorBidi"/>
              </w:rPr>
            </w:pPr>
            <w:r w:rsidRPr="000217A0">
              <w:rPr>
                <w:rFonts w:asciiTheme="minorBidi" w:hAnsiTheme="minorBidi"/>
                <w:color w:val="000000"/>
                <w:szCs w:val="21"/>
                <w:shd w:val="clear" w:color="auto" w:fill="FFFFFF"/>
              </w:rPr>
              <w:t>Back-to-origin Parameter</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color w:val="000000"/>
                <w:szCs w:val="21"/>
                <w:shd w:val="clear" w:color="auto" w:fill="FFFFFF"/>
              </w:rPr>
              <w:t xml:space="preserve">3xx </w:t>
            </w:r>
            <w:r w:rsidRPr="000217A0">
              <w:rPr>
                <w:rFonts w:asciiTheme="minorBidi" w:hAnsiTheme="minorBidi"/>
                <w:color w:val="000000"/>
                <w:szCs w:val="21"/>
                <w:shd w:val="clear" w:color="auto" w:fill="FFFFFF"/>
              </w:rPr>
              <w:t>请求响应策略与回源参数</w:t>
            </w:r>
          </w:p>
        </w:tc>
        <w:tc>
          <w:tcPr>
            <w:tcW w:w="2802" w:type="dxa"/>
          </w:tcPr>
          <w:p w:rsidR="00B27DDA" w:rsidRPr="000217A0" w:rsidRDefault="00B27DDA" w:rsidP="00B27DDA">
            <w:pPr>
              <w:rPr>
                <w:rFonts w:asciiTheme="minorBidi" w:hAnsiTheme="minorBidi"/>
              </w:rPr>
            </w:pPr>
            <w:r w:rsidRPr="000217A0">
              <w:rPr>
                <w:rFonts w:asciiTheme="minorBidi" w:hAnsiTheme="minorBidi"/>
                <w:color w:val="000000"/>
                <w:szCs w:val="21"/>
                <w:shd w:val="clear" w:color="auto" w:fill="FFFFFF"/>
              </w:rPr>
              <w:t>3xx request response policy and back-to-origin parameter</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 xml:space="preserve">HTTP header </w:t>
            </w:r>
            <w:r w:rsidRPr="000217A0">
              <w:rPr>
                <w:rFonts w:asciiTheme="minorBidi" w:hAnsiTheme="minorBidi"/>
              </w:rPr>
              <w:t>传递规则设置</w:t>
            </w:r>
          </w:p>
        </w:tc>
        <w:tc>
          <w:tcPr>
            <w:tcW w:w="2802" w:type="dxa"/>
          </w:tcPr>
          <w:p w:rsidR="00B27DDA" w:rsidRPr="000217A0" w:rsidRDefault="00B27DDA" w:rsidP="00B27DDA">
            <w:pPr>
              <w:rPr>
                <w:rFonts w:asciiTheme="minorBidi" w:hAnsiTheme="minorBidi"/>
              </w:rPr>
            </w:pPr>
            <w:r w:rsidRPr="000217A0">
              <w:rPr>
                <w:rFonts w:asciiTheme="minorBidi" w:hAnsiTheme="minorBidi"/>
              </w:rPr>
              <w:t>Setting of HTTP header transmission rules</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请输入文件名前缀</w:t>
            </w:r>
          </w:p>
        </w:tc>
        <w:tc>
          <w:tcPr>
            <w:tcW w:w="2802" w:type="dxa"/>
          </w:tcPr>
          <w:p w:rsidR="00B27DDA" w:rsidRPr="000217A0" w:rsidRDefault="00B27DDA" w:rsidP="00B27DDA">
            <w:pPr>
              <w:rPr>
                <w:rFonts w:asciiTheme="minorBidi" w:hAnsiTheme="minorBidi"/>
              </w:rPr>
            </w:pPr>
            <w:r w:rsidRPr="000217A0">
              <w:rPr>
                <w:rFonts w:asciiTheme="minorBidi" w:hAnsiTheme="minorBidi"/>
              </w:rPr>
              <w:t>Please enter the prefix of the file name</w:t>
            </w:r>
          </w:p>
        </w:tc>
      </w:tr>
      <w:tr w:rsidR="00B27DDA" w:rsidRPr="000217A0" w:rsidTr="000217A0">
        <w:trPr>
          <w:jc w:val="center"/>
        </w:trPr>
        <w:tc>
          <w:tcPr>
            <w:tcW w:w="2636" w:type="dxa"/>
          </w:tcPr>
          <w:p w:rsidR="00B27DDA" w:rsidRPr="000217A0" w:rsidRDefault="00B27DDA" w:rsidP="00B27DDA">
            <w:pPr>
              <w:rPr>
                <w:rFonts w:asciiTheme="minorBidi" w:hAnsiTheme="minorBidi"/>
              </w:rPr>
            </w:pPr>
          </w:p>
          <w:p w:rsidR="00B27DDA" w:rsidRPr="000217A0" w:rsidRDefault="00B27DDA" w:rsidP="00B27DDA">
            <w:pPr>
              <w:rPr>
                <w:rFonts w:asciiTheme="minorBidi" w:hAnsiTheme="minorBidi"/>
              </w:rPr>
            </w:pPr>
            <w:r w:rsidRPr="000217A0">
              <w:rPr>
                <w:rFonts w:asciiTheme="minorBidi" w:hAnsiTheme="minorBidi"/>
              </w:rPr>
              <w:t>示例</w:t>
            </w:r>
          </w:p>
        </w:tc>
        <w:tc>
          <w:tcPr>
            <w:tcW w:w="2802" w:type="dxa"/>
          </w:tcPr>
          <w:p w:rsidR="00B27DDA" w:rsidRPr="000217A0" w:rsidRDefault="00B27DDA" w:rsidP="00B27DDA">
            <w:pPr>
              <w:rPr>
                <w:rFonts w:asciiTheme="minorBidi" w:hAnsiTheme="minorBidi"/>
              </w:rPr>
            </w:pPr>
          </w:p>
          <w:p w:rsidR="00B27DDA" w:rsidRPr="000217A0" w:rsidRDefault="00B27DDA" w:rsidP="00B27DDA">
            <w:pPr>
              <w:rPr>
                <w:rFonts w:asciiTheme="minorBidi" w:hAnsiTheme="minorBidi"/>
              </w:rPr>
            </w:pPr>
            <w:r w:rsidRPr="000217A0">
              <w:rPr>
                <w:rFonts w:asciiTheme="minorBidi" w:hAnsiTheme="minorBidi"/>
              </w:rPr>
              <w:t>Examples</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OSS</w:t>
            </w:r>
            <w:r w:rsidRPr="000217A0">
              <w:rPr>
                <w:rFonts w:asciiTheme="minorBidi" w:hAnsiTheme="minorBidi"/>
              </w:rPr>
              <w:t>访问地址：</w:t>
            </w:r>
          </w:p>
        </w:tc>
        <w:tc>
          <w:tcPr>
            <w:tcW w:w="2802" w:type="dxa"/>
          </w:tcPr>
          <w:p w:rsidR="00B27DDA" w:rsidRPr="000217A0" w:rsidRDefault="00B27DDA" w:rsidP="00246D49">
            <w:pPr>
              <w:rPr>
                <w:rFonts w:asciiTheme="minorBidi" w:hAnsiTheme="minorBidi"/>
              </w:rPr>
            </w:pPr>
            <w:r w:rsidRPr="000217A0">
              <w:rPr>
                <w:rFonts w:asciiTheme="minorBidi" w:hAnsiTheme="minorBidi"/>
              </w:rPr>
              <w:t xml:space="preserve">OSS Access </w:t>
            </w:r>
            <w:r w:rsidR="00246D49">
              <w:rPr>
                <w:rFonts w:asciiTheme="minorBidi" w:hAnsiTheme="minorBidi" w:hint="eastAsia"/>
              </w:rPr>
              <w:t>A</w:t>
            </w:r>
            <w:r w:rsidRPr="000217A0">
              <w:rPr>
                <w:rFonts w:asciiTheme="minorBidi" w:hAnsiTheme="minorBidi"/>
              </w:rPr>
              <w:t>ddress</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color w:val="333333"/>
                <w:sz w:val="18"/>
                <w:szCs w:val="18"/>
              </w:rPr>
              <w:t>回源获取文件地址：</w:t>
            </w:r>
          </w:p>
        </w:tc>
        <w:tc>
          <w:tcPr>
            <w:tcW w:w="2802" w:type="dxa"/>
          </w:tcPr>
          <w:p w:rsidR="00B27DDA" w:rsidRPr="000217A0" w:rsidRDefault="00B27DDA" w:rsidP="00B27DDA">
            <w:pPr>
              <w:rPr>
                <w:rFonts w:asciiTheme="minorBidi" w:hAnsiTheme="minorBidi"/>
              </w:rPr>
            </w:pPr>
            <w:r w:rsidRPr="000217A0">
              <w:rPr>
                <w:rFonts w:asciiTheme="minorBidi" w:hAnsiTheme="minorBidi"/>
                <w:color w:val="333333"/>
                <w:sz w:val="18"/>
                <w:szCs w:val="18"/>
              </w:rPr>
              <w:t>File address acquired from back-to-origin:</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color w:val="333333"/>
                <w:sz w:val="18"/>
                <w:szCs w:val="18"/>
              </w:rPr>
              <w:t>携带请求字符串</w:t>
            </w:r>
          </w:p>
        </w:tc>
        <w:tc>
          <w:tcPr>
            <w:tcW w:w="2802" w:type="dxa"/>
          </w:tcPr>
          <w:p w:rsidR="00B27DDA" w:rsidRPr="000217A0" w:rsidRDefault="00B27DDA" w:rsidP="00B27DDA">
            <w:pPr>
              <w:rPr>
                <w:rFonts w:asciiTheme="minorBidi" w:hAnsiTheme="minorBidi"/>
              </w:rPr>
            </w:pPr>
            <w:r w:rsidRPr="000217A0">
              <w:rPr>
                <w:rFonts w:asciiTheme="minorBidi" w:hAnsiTheme="minorBidi"/>
                <w:color w:val="333333"/>
                <w:sz w:val="18"/>
                <w:szCs w:val="18"/>
              </w:rPr>
              <w:t>Carry request character string</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若设置该选项会将对</w:t>
            </w:r>
            <w:r w:rsidRPr="000217A0">
              <w:rPr>
                <w:rFonts w:asciiTheme="minorBidi" w:hAnsiTheme="minorBidi"/>
              </w:rPr>
              <w:t xml:space="preserve">OSS </w:t>
            </w:r>
            <w:r w:rsidRPr="000217A0">
              <w:rPr>
                <w:rFonts w:asciiTheme="minorBidi" w:hAnsiTheme="minorBidi"/>
              </w:rPr>
              <w:t>请求中的</w:t>
            </w:r>
            <w:r w:rsidRPr="000217A0">
              <w:rPr>
                <w:rFonts w:asciiTheme="minorBidi" w:hAnsiTheme="minorBidi"/>
              </w:rPr>
              <w:t xml:space="preserve"> queryString </w:t>
            </w:r>
            <w:r w:rsidRPr="000217A0">
              <w:rPr>
                <w:rFonts w:asciiTheme="minorBidi" w:hAnsiTheme="minorBidi"/>
              </w:rPr>
              <w:t>传递到源站。</w:t>
            </w:r>
          </w:p>
        </w:tc>
        <w:tc>
          <w:tcPr>
            <w:tcW w:w="2802" w:type="dxa"/>
          </w:tcPr>
          <w:p w:rsidR="00B27DDA" w:rsidRPr="000217A0" w:rsidRDefault="00B27DDA" w:rsidP="00B27DDA">
            <w:pPr>
              <w:rPr>
                <w:rFonts w:asciiTheme="minorBidi" w:hAnsiTheme="minorBidi"/>
              </w:rPr>
            </w:pPr>
            <w:r w:rsidRPr="000217A0">
              <w:rPr>
                <w:rFonts w:asciiTheme="minorBidi" w:hAnsiTheme="minorBidi"/>
              </w:rPr>
              <w:t>If the option is set, queryString in OSS request is transmitted to the origin server.</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color w:val="000000"/>
                <w:szCs w:val="21"/>
                <w:shd w:val="clear" w:color="auto" w:fill="FFFFFF"/>
              </w:rPr>
              <w:t>默认设置会跟随源站</w:t>
            </w:r>
            <w:r w:rsidRPr="000217A0">
              <w:rPr>
                <w:rFonts w:asciiTheme="minorBidi" w:hAnsiTheme="minorBidi"/>
                <w:color w:val="000000"/>
                <w:szCs w:val="21"/>
                <w:shd w:val="clear" w:color="auto" w:fill="FFFFFF"/>
              </w:rPr>
              <w:t xml:space="preserve"> 3xx </w:t>
            </w:r>
            <w:r w:rsidRPr="000217A0">
              <w:rPr>
                <w:rFonts w:asciiTheme="minorBidi" w:hAnsiTheme="minorBidi"/>
                <w:color w:val="000000"/>
                <w:szCs w:val="21"/>
                <w:shd w:val="clear" w:color="auto" w:fill="FFFFFF"/>
              </w:rPr>
              <w:t>重定向请求来获取资源，并将资源保存到</w:t>
            </w:r>
            <w:r w:rsidRPr="000217A0">
              <w:rPr>
                <w:rFonts w:asciiTheme="minorBidi" w:hAnsiTheme="minorBidi"/>
                <w:color w:val="000000"/>
                <w:szCs w:val="21"/>
                <w:shd w:val="clear" w:color="auto" w:fill="FFFFFF"/>
              </w:rPr>
              <w:t xml:space="preserve"> OSS </w:t>
            </w:r>
            <w:r w:rsidRPr="000217A0">
              <w:rPr>
                <w:rFonts w:asciiTheme="minorBidi" w:hAnsiTheme="minorBidi"/>
                <w:color w:val="000000"/>
                <w:szCs w:val="21"/>
                <w:shd w:val="clear" w:color="auto" w:fill="FFFFFF"/>
              </w:rPr>
              <w:t>上。若不勾选，</w:t>
            </w:r>
            <w:r w:rsidRPr="000217A0">
              <w:rPr>
                <w:rFonts w:asciiTheme="minorBidi" w:hAnsiTheme="minorBidi"/>
                <w:color w:val="000000"/>
                <w:szCs w:val="21"/>
                <w:shd w:val="clear" w:color="auto" w:fill="FFFFFF"/>
              </w:rPr>
              <w:t>OSS</w:t>
            </w:r>
            <w:r w:rsidRPr="000217A0">
              <w:rPr>
                <w:rFonts w:asciiTheme="minorBidi" w:hAnsiTheme="minorBidi"/>
                <w:color w:val="000000"/>
                <w:szCs w:val="21"/>
                <w:shd w:val="clear" w:color="auto" w:fill="FFFFFF"/>
              </w:rPr>
              <w:t>则会透传</w:t>
            </w:r>
            <w:r w:rsidRPr="000217A0">
              <w:rPr>
                <w:rFonts w:asciiTheme="minorBidi" w:hAnsiTheme="minorBidi"/>
                <w:color w:val="000000"/>
                <w:szCs w:val="21"/>
                <w:shd w:val="clear" w:color="auto" w:fill="FFFFFF"/>
              </w:rPr>
              <w:t xml:space="preserve"> 3XX </w:t>
            </w:r>
            <w:r w:rsidRPr="000217A0">
              <w:rPr>
                <w:rFonts w:asciiTheme="minorBidi" w:hAnsiTheme="minorBidi"/>
                <w:color w:val="000000"/>
                <w:szCs w:val="21"/>
                <w:shd w:val="clear" w:color="auto" w:fill="FFFFFF"/>
              </w:rPr>
              <w:t>响应，不获取资源。</w:t>
            </w:r>
          </w:p>
        </w:tc>
        <w:tc>
          <w:tcPr>
            <w:tcW w:w="2802" w:type="dxa"/>
          </w:tcPr>
          <w:p w:rsidR="00B27DDA" w:rsidRPr="000217A0" w:rsidRDefault="00B27DDA" w:rsidP="00B27DDA">
            <w:pPr>
              <w:rPr>
                <w:rFonts w:asciiTheme="minorBidi" w:hAnsiTheme="minorBidi"/>
              </w:rPr>
            </w:pPr>
            <w:r w:rsidRPr="000217A0">
              <w:rPr>
                <w:rFonts w:asciiTheme="minorBidi" w:hAnsiTheme="minorBidi"/>
                <w:color w:val="000000"/>
                <w:szCs w:val="21"/>
                <w:shd w:val="clear" w:color="auto" w:fill="FFFFFF"/>
              </w:rPr>
              <w:t>Default setting will redirect the request following the origin server 3xx, in order to acquire resources and save the resources on OSS. If not ticked, OSS will pass through 3XX response, without acquiring resources.</w:t>
            </w:r>
          </w:p>
        </w:tc>
      </w:tr>
      <w:tr w:rsidR="00B27DDA" w:rsidRPr="000217A0" w:rsidTr="000217A0">
        <w:trPr>
          <w:jc w:val="center"/>
        </w:trPr>
        <w:tc>
          <w:tcPr>
            <w:tcW w:w="2636" w:type="dxa"/>
          </w:tcPr>
          <w:p w:rsidR="00B27DDA" w:rsidRPr="000217A0" w:rsidRDefault="00B27DDA" w:rsidP="00B27DDA">
            <w:pPr>
              <w:ind w:firstLineChars="200" w:firstLine="420"/>
              <w:rPr>
                <w:rFonts w:asciiTheme="minorBidi" w:hAnsiTheme="minorBidi"/>
              </w:rPr>
            </w:pPr>
            <w:r w:rsidRPr="000217A0">
              <w:rPr>
                <w:rFonts w:asciiTheme="minorBidi" w:hAnsiTheme="minorBidi"/>
              </w:rPr>
              <w:t xml:space="preserve">HTTP header </w:t>
            </w:r>
            <w:r w:rsidRPr="000217A0">
              <w:rPr>
                <w:rFonts w:asciiTheme="minorBidi" w:hAnsiTheme="minorBidi"/>
              </w:rPr>
              <w:t>传递规则</w:t>
            </w:r>
          </w:p>
        </w:tc>
        <w:tc>
          <w:tcPr>
            <w:tcW w:w="2802" w:type="dxa"/>
          </w:tcPr>
          <w:p w:rsidR="00B27DDA" w:rsidRPr="000217A0" w:rsidRDefault="00B27DDA" w:rsidP="00800CAB">
            <w:pPr>
              <w:ind w:firstLineChars="200" w:firstLine="420"/>
              <w:rPr>
                <w:rFonts w:asciiTheme="minorBidi" w:hAnsiTheme="minorBidi"/>
              </w:rPr>
            </w:pPr>
            <w:r w:rsidRPr="000217A0">
              <w:rPr>
                <w:rFonts w:asciiTheme="minorBidi" w:hAnsiTheme="minorBidi"/>
              </w:rPr>
              <w:t xml:space="preserve">HTTP </w:t>
            </w:r>
            <w:del w:id="2" w:author="柴玉梅" w:date="2018-11-08T15:35:00Z">
              <w:r w:rsidRPr="000217A0" w:rsidDel="00800CAB">
                <w:rPr>
                  <w:rFonts w:asciiTheme="minorBidi" w:hAnsiTheme="minorBidi"/>
                </w:rPr>
                <w:delText xml:space="preserve">header </w:delText>
              </w:r>
            </w:del>
            <w:ins w:id="3" w:author="柴玉梅" w:date="2018-11-08T15:35:00Z">
              <w:r w:rsidR="00800CAB">
                <w:rPr>
                  <w:rFonts w:asciiTheme="minorBidi" w:hAnsiTheme="minorBidi" w:hint="eastAsia"/>
                </w:rPr>
                <w:t>H</w:t>
              </w:r>
              <w:r w:rsidR="00800CAB" w:rsidRPr="000217A0">
                <w:rPr>
                  <w:rFonts w:asciiTheme="minorBidi" w:hAnsiTheme="minorBidi"/>
                </w:rPr>
                <w:t xml:space="preserve">eader </w:t>
              </w:r>
            </w:ins>
            <w:del w:id="4" w:author="柴玉梅" w:date="2018-11-08T15:35:00Z">
              <w:r w:rsidRPr="000217A0" w:rsidDel="00800CAB">
                <w:rPr>
                  <w:rFonts w:asciiTheme="minorBidi" w:hAnsiTheme="minorBidi"/>
                </w:rPr>
                <w:delText xml:space="preserve">transmission </w:delText>
              </w:r>
            </w:del>
            <w:ins w:id="5" w:author="柴玉梅" w:date="2018-11-08T15:35:00Z">
              <w:r w:rsidR="00800CAB">
                <w:rPr>
                  <w:rFonts w:asciiTheme="minorBidi" w:hAnsiTheme="minorBidi" w:hint="eastAsia"/>
                </w:rPr>
                <w:t>T</w:t>
              </w:r>
              <w:r w:rsidR="00800CAB" w:rsidRPr="000217A0">
                <w:rPr>
                  <w:rFonts w:asciiTheme="minorBidi" w:hAnsiTheme="minorBidi"/>
                </w:rPr>
                <w:t xml:space="preserve">ransmission </w:t>
              </w:r>
            </w:ins>
            <w:del w:id="6" w:author="柴玉梅" w:date="2018-11-08T15:35:00Z">
              <w:r w:rsidRPr="000217A0" w:rsidDel="00800CAB">
                <w:rPr>
                  <w:rFonts w:asciiTheme="minorBidi" w:hAnsiTheme="minorBidi"/>
                </w:rPr>
                <w:delText>rules</w:delText>
              </w:r>
            </w:del>
            <w:ins w:id="7" w:author="柴玉梅" w:date="2018-11-08T15:35:00Z">
              <w:r w:rsidR="00800CAB">
                <w:rPr>
                  <w:rFonts w:asciiTheme="minorBidi" w:hAnsiTheme="minorBidi" w:hint="eastAsia"/>
                </w:rPr>
                <w:t>R</w:t>
              </w:r>
              <w:r w:rsidR="00800CAB" w:rsidRPr="000217A0">
                <w:rPr>
                  <w:rFonts w:asciiTheme="minorBidi" w:hAnsiTheme="minorBidi"/>
                </w:rPr>
                <w:t>ules</w:t>
              </w:r>
            </w:ins>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color w:val="000000"/>
                <w:szCs w:val="21"/>
                <w:shd w:val="clear" w:color="auto" w:fill="FFFFFF"/>
              </w:rPr>
              <w:t>查看规则详情，请前往</w:t>
            </w:r>
            <w:r w:rsidRPr="000217A0">
              <w:rPr>
                <w:rFonts w:asciiTheme="minorBidi" w:hAnsiTheme="minorBidi"/>
                <w:color w:val="3366FF"/>
                <w:szCs w:val="21"/>
                <w:shd w:val="clear" w:color="auto" w:fill="FFFFFF"/>
              </w:rPr>
              <w:t>设置</w:t>
            </w:r>
            <w:bookmarkStart w:id="8" w:name="OLE_LINK1"/>
            <w:bookmarkStart w:id="9" w:name="OLE_LINK2"/>
            <w:r w:rsidRPr="000217A0">
              <w:rPr>
                <w:rFonts w:asciiTheme="minorBidi" w:hAnsiTheme="minorBidi"/>
                <w:color w:val="3366FF"/>
                <w:szCs w:val="21"/>
                <w:shd w:val="clear" w:color="auto" w:fill="FFFFFF"/>
              </w:rPr>
              <w:t>回源</w:t>
            </w:r>
            <w:bookmarkEnd w:id="8"/>
            <w:bookmarkEnd w:id="9"/>
            <w:r w:rsidRPr="000217A0">
              <w:rPr>
                <w:rFonts w:asciiTheme="minorBidi" w:hAnsiTheme="minorBidi"/>
                <w:color w:val="3366FF"/>
                <w:szCs w:val="21"/>
                <w:shd w:val="clear" w:color="auto" w:fill="FFFFFF"/>
              </w:rPr>
              <w:t>规则</w:t>
            </w:r>
            <w:r w:rsidRPr="000217A0">
              <w:rPr>
                <w:rFonts w:asciiTheme="minorBidi" w:hAnsiTheme="minorBidi"/>
                <w:color w:val="000000"/>
                <w:szCs w:val="21"/>
                <w:shd w:val="clear" w:color="auto" w:fill="FFFFFF"/>
              </w:rPr>
              <w:t> </w:t>
            </w:r>
          </w:p>
        </w:tc>
        <w:tc>
          <w:tcPr>
            <w:tcW w:w="2802" w:type="dxa"/>
          </w:tcPr>
          <w:p w:rsidR="00B27DDA" w:rsidRPr="000217A0" w:rsidRDefault="00B27DDA" w:rsidP="00B27DDA">
            <w:pPr>
              <w:rPr>
                <w:rFonts w:asciiTheme="minorBidi" w:hAnsiTheme="minorBidi"/>
              </w:rPr>
            </w:pPr>
            <w:r w:rsidRPr="000217A0">
              <w:rPr>
                <w:rFonts w:asciiTheme="minorBidi" w:hAnsiTheme="minorBidi"/>
                <w:color w:val="000000"/>
                <w:szCs w:val="21"/>
                <w:shd w:val="clear" w:color="auto" w:fill="FFFFFF"/>
              </w:rPr>
              <w:t xml:space="preserve">If you want to view the principle details, please go to </w:t>
            </w:r>
            <w:r w:rsidRPr="000217A0">
              <w:rPr>
                <w:rFonts w:asciiTheme="minorBidi" w:hAnsiTheme="minorBidi"/>
                <w:color w:val="3366FF"/>
                <w:szCs w:val="21"/>
                <w:shd w:val="clear" w:color="auto" w:fill="FFFFFF"/>
              </w:rPr>
              <w:t>set back-to-origin rules</w:t>
            </w:r>
            <w:r w:rsidRPr="000217A0">
              <w:rPr>
                <w:rFonts w:asciiTheme="minorBidi" w:hAnsiTheme="minorBidi"/>
                <w:color w:val="000000"/>
                <w:szCs w:val="21"/>
                <w:shd w:val="clear" w:color="auto" w:fill="FFFFFF"/>
              </w:rPr>
              <w:t> </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color w:val="000000"/>
                <w:szCs w:val="21"/>
                <w:shd w:val="clear" w:color="auto" w:fill="FFFFFF"/>
              </w:rPr>
              <w:t>允许</w:t>
            </w:r>
          </w:p>
        </w:tc>
        <w:tc>
          <w:tcPr>
            <w:tcW w:w="2802" w:type="dxa"/>
          </w:tcPr>
          <w:p w:rsidR="00B27DDA" w:rsidRPr="000217A0" w:rsidRDefault="00B27DDA" w:rsidP="00B27DDA">
            <w:pPr>
              <w:rPr>
                <w:rFonts w:asciiTheme="minorBidi" w:hAnsiTheme="minorBidi"/>
              </w:rPr>
            </w:pPr>
            <w:r w:rsidRPr="000217A0">
              <w:rPr>
                <w:rFonts w:asciiTheme="minorBidi" w:hAnsiTheme="minorBidi"/>
                <w:color w:val="000000"/>
                <w:szCs w:val="21"/>
                <w:shd w:val="clear" w:color="auto" w:fill="FFFFFF"/>
              </w:rPr>
              <w:t>Permitted</w:t>
            </w:r>
          </w:p>
        </w:tc>
      </w:tr>
      <w:tr w:rsidR="00B27DDA" w:rsidRPr="000217A0" w:rsidTr="000217A0">
        <w:trPr>
          <w:jc w:val="center"/>
        </w:trPr>
        <w:tc>
          <w:tcPr>
            <w:tcW w:w="2636"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t>默认规则</w:t>
            </w:r>
          </w:p>
        </w:tc>
        <w:tc>
          <w:tcPr>
            <w:tcW w:w="2802"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t>Default Rules</w:t>
            </w:r>
          </w:p>
        </w:tc>
      </w:tr>
      <w:tr w:rsidR="00B27DDA" w:rsidRPr="000217A0" w:rsidTr="000217A0">
        <w:trPr>
          <w:jc w:val="center"/>
        </w:trPr>
        <w:tc>
          <w:tcPr>
            <w:tcW w:w="2636"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t>传给</w:t>
            </w:r>
            <w:r w:rsidRPr="000217A0">
              <w:rPr>
                <w:rFonts w:asciiTheme="minorBidi" w:hAnsiTheme="minorBidi"/>
                <w:color w:val="000000"/>
                <w:szCs w:val="21"/>
                <w:shd w:val="clear" w:color="auto" w:fill="FFFFFF"/>
              </w:rPr>
              <w:t>OSS</w:t>
            </w:r>
            <w:r w:rsidRPr="000217A0">
              <w:rPr>
                <w:rFonts w:asciiTheme="minorBidi" w:hAnsiTheme="minorBidi"/>
                <w:color w:val="000000"/>
                <w:szCs w:val="21"/>
                <w:shd w:val="clear" w:color="auto" w:fill="FFFFFF"/>
              </w:rPr>
              <w:t>的</w:t>
            </w:r>
            <w:r w:rsidRPr="000217A0">
              <w:rPr>
                <w:rFonts w:asciiTheme="minorBidi" w:hAnsiTheme="minorBidi"/>
                <w:color w:val="000000"/>
                <w:szCs w:val="21"/>
                <w:shd w:val="clear" w:color="auto" w:fill="FFFFFF"/>
              </w:rPr>
              <w:t>header</w:t>
            </w:r>
            <w:r w:rsidRPr="000217A0">
              <w:rPr>
                <w:rFonts w:asciiTheme="minorBidi" w:hAnsiTheme="minorBidi"/>
                <w:color w:val="000000"/>
                <w:szCs w:val="21"/>
                <w:shd w:val="clear" w:color="auto" w:fill="FFFFFF"/>
              </w:rPr>
              <w:t>信息不传递给源站</w:t>
            </w:r>
          </w:p>
        </w:tc>
        <w:tc>
          <w:tcPr>
            <w:tcW w:w="2802"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t>The header information transmitted to OSS is not transmitted to the origin server</w:t>
            </w:r>
          </w:p>
        </w:tc>
      </w:tr>
      <w:tr w:rsidR="00B27DDA" w:rsidRPr="000217A0" w:rsidTr="000217A0">
        <w:trPr>
          <w:jc w:val="center"/>
        </w:trPr>
        <w:tc>
          <w:tcPr>
            <w:tcW w:w="2636"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lastRenderedPageBreak/>
              <w:t>自定义规则</w:t>
            </w:r>
          </w:p>
        </w:tc>
        <w:tc>
          <w:tcPr>
            <w:tcW w:w="2802"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t>Customized Rules</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color w:val="000000"/>
                <w:szCs w:val="21"/>
                <w:shd w:val="clear" w:color="auto" w:fill="FFFFFF"/>
              </w:rPr>
              <w:t>禁止</w:t>
            </w:r>
          </w:p>
        </w:tc>
        <w:tc>
          <w:tcPr>
            <w:tcW w:w="2802" w:type="dxa"/>
          </w:tcPr>
          <w:p w:rsidR="00B27DDA" w:rsidRPr="000217A0" w:rsidRDefault="00B27DDA" w:rsidP="00B27DDA">
            <w:pPr>
              <w:rPr>
                <w:rFonts w:asciiTheme="minorBidi" w:hAnsiTheme="minorBidi"/>
              </w:rPr>
            </w:pPr>
            <w:r w:rsidRPr="000217A0">
              <w:rPr>
                <w:rFonts w:asciiTheme="minorBidi" w:hAnsiTheme="minorBidi"/>
                <w:color w:val="000000"/>
                <w:szCs w:val="21"/>
                <w:shd w:val="clear" w:color="auto" w:fill="FFFFFF"/>
              </w:rPr>
              <w:t>Prohibited</w:t>
            </w:r>
          </w:p>
        </w:tc>
      </w:tr>
      <w:tr w:rsidR="00B27DDA" w:rsidRPr="000217A0" w:rsidTr="000217A0">
        <w:trPr>
          <w:jc w:val="center"/>
        </w:trPr>
        <w:tc>
          <w:tcPr>
            <w:tcW w:w="2636"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t>设置</w:t>
            </w:r>
          </w:p>
        </w:tc>
        <w:tc>
          <w:tcPr>
            <w:tcW w:w="2802"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t>Set</w:t>
            </w:r>
          </w:p>
        </w:tc>
      </w:tr>
      <w:tr w:rsidR="00B27DDA" w:rsidRPr="000217A0" w:rsidTr="000217A0">
        <w:trPr>
          <w:jc w:val="center"/>
        </w:trPr>
        <w:tc>
          <w:tcPr>
            <w:tcW w:w="2636"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t>传递所有</w:t>
            </w:r>
            <w:r w:rsidRPr="000217A0">
              <w:rPr>
                <w:rFonts w:asciiTheme="minorBidi" w:hAnsiTheme="minorBidi"/>
                <w:color w:val="000000"/>
                <w:szCs w:val="21"/>
                <w:shd w:val="clear" w:color="auto" w:fill="FFFFFF"/>
              </w:rPr>
              <w:t xml:space="preserve"> HTTP header </w:t>
            </w:r>
          </w:p>
        </w:tc>
        <w:tc>
          <w:tcPr>
            <w:tcW w:w="2802"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t>Transmit all HTTP headers </w:t>
            </w:r>
          </w:p>
        </w:tc>
      </w:tr>
      <w:tr w:rsidR="00B27DDA" w:rsidRPr="000217A0" w:rsidTr="000217A0">
        <w:trPr>
          <w:jc w:val="center"/>
        </w:trPr>
        <w:tc>
          <w:tcPr>
            <w:tcW w:w="2636"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t>传递指定</w:t>
            </w:r>
            <w:r w:rsidRPr="000217A0">
              <w:rPr>
                <w:rFonts w:asciiTheme="minorBidi" w:hAnsiTheme="minorBidi"/>
                <w:color w:val="000000"/>
                <w:szCs w:val="21"/>
                <w:shd w:val="clear" w:color="auto" w:fill="FFFFFF"/>
              </w:rPr>
              <w:t xml:space="preserve"> HTTP header</w:t>
            </w:r>
          </w:p>
        </w:tc>
        <w:tc>
          <w:tcPr>
            <w:tcW w:w="2802"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t>Transmit designated HTTP header</w:t>
            </w:r>
          </w:p>
        </w:tc>
      </w:tr>
      <w:tr w:rsidR="00B27DDA" w:rsidRPr="000217A0" w:rsidTr="000217A0">
        <w:trPr>
          <w:jc w:val="center"/>
        </w:trPr>
        <w:tc>
          <w:tcPr>
            <w:tcW w:w="2636" w:type="dxa"/>
          </w:tcPr>
          <w:p w:rsidR="00B27DDA" w:rsidRPr="000217A0" w:rsidRDefault="00B27DDA" w:rsidP="00B27DDA">
            <w:pPr>
              <w:pStyle w:val="a6"/>
              <w:shd w:val="clear" w:color="auto" w:fill="FFFFFF"/>
              <w:spacing w:before="150" w:beforeAutospacing="0" w:after="0" w:afterAutospacing="0"/>
              <w:rPr>
                <w:rFonts w:asciiTheme="minorBidi" w:hAnsiTheme="minorBidi" w:cstheme="minorBidi"/>
                <w:color w:val="333333"/>
                <w:sz w:val="21"/>
                <w:szCs w:val="21"/>
              </w:rPr>
            </w:pPr>
            <w:r w:rsidRPr="000217A0">
              <w:rPr>
                <w:rFonts w:asciiTheme="minorBidi" w:hAnsiTheme="minorBidi" w:cstheme="minorBidi"/>
                <w:color w:val="333333"/>
                <w:sz w:val="21"/>
                <w:szCs w:val="21"/>
              </w:rPr>
              <w:t>禁止传递指定</w:t>
            </w:r>
            <w:r w:rsidRPr="000217A0">
              <w:rPr>
                <w:rFonts w:asciiTheme="minorBidi" w:hAnsiTheme="minorBidi" w:cstheme="minorBidi"/>
                <w:color w:val="333333"/>
                <w:sz w:val="21"/>
                <w:szCs w:val="21"/>
              </w:rPr>
              <w:t xml:space="preserve"> HTTP header</w:t>
            </w:r>
          </w:p>
          <w:p w:rsidR="00B27DDA" w:rsidRPr="000217A0" w:rsidRDefault="00B27DDA" w:rsidP="00B27DDA">
            <w:pPr>
              <w:rPr>
                <w:rFonts w:asciiTheme="minorBidi" w:hAnsiTheme="minorBidi"/>
                <w:color w:val="000000"/>
                <w:szCs w:val="21"/>
                <w:shd w:val="clear" w:color="auto" w:fill="FFFFFF"/>
              </w:rPr>
            </w:pPr>
          </w:p>
        </w:tc>
        <w:tc>
          <w:tcPr>
            <w:tcW w:w="2802" w:type="dxa"/>
          </w:tcPr>
          <w:p w:rsidR="00B27DDA" w:rsidRPr="000217A0" w:rsidRDefault="00B27DDA" w:rsidP="00B27DDA">
            <w:pPr>
              <w:pStyle w:val="a6"/>
              <w:shd w:val="clear" w:color="auto" w:fill="FFFFFF"/>
              <w:spacing w:before="150" w:beforeAutospacing="0" w:after="0" w:afterAutospacing="0"/>
              <w:rPr>
                <w:rFonts w:asciiTheme="minorBidi" w:hAnsiTheme="minorBidi" w:cstheme="minorBidi"/>
                <w:color w:val="333333"/>
                <w:sz w:val="21"/>
                <w:szCs w:val="21"/>
              </w:rPr>
            </w:pPr>
            <w:r w:rsidRPr="000217A0">
              <w:rPr>
                <w:rFonts w:asciiTheme="minorBidi" w:hAnsiTheme="minorBidi" w:cstheme="minorBidi"/>
                <w:color w:val="333333"/>
                <w:sz w:val="21"/>
                <w:szCs w:val="21"/>
              </w:rPr>
              <w:t>Prohibited from transmitting designated HTTP header</w:t>
            </w:r>
          </w:p>
          <w:p w:rsidR="00B27DDA" w:rsidRPr="000217A0" w:rsidRDefault="00B27DDA" w:rsidP="00B27DDA">
            <w:pPr>
              <w:rPr>
                <w:rFonts w:asciiTheme="minorBidi" w:hAnsiTheme="minorBidi"/>
                <w:color w:val="000000"/>
                <w:szCs w:val="21"/>
                <w:shd w:val="clear" w:color="auto" w:fill="FFFFFF"/>
              </w:rPr>
            </w:pPr>
          </w:p>
        </w:tc>
      </w:tr>
      <w:tr w:rsidR="00B27DDA" w:rsidRPr="000217A0" w:rsidTr="000217A0">
        <w:trPr>
          <w:jc w:val="center"/>
        </w:trPr>
        <w:tc>
          <w:tcPr>
            <w:tcW w:w="2636"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333333"/>
                <w:szCs w:val="21"/>
                <w:shd w:val="clear" w:color="auto" w:fill="FFFFFF"/>
              </w:rPr>
              <w:t>设置指定</w:t>
            </w:r>
            <w:r w:rsidRPr="000217A0">
              <w:rPr>
                <w:rFonts w:asciiTheme="minorBidi" w:hAnsiTheme="minorBidi"/>
                <w:color w:val="333333"/>
                <w:szCs w:val="21"/>
                <w:shd w:val="clear" w:color="auto" w:fill="FFFFFF"/>
              </w:rPr>
              <w:t xml:space="preserve"> HTTP header </w:t>
            </w:r>
            <w:r w:rsidRPr="000217A0">
              <w:rPr>
                <w:rFonts w:asciiTheme="minorBidi" w:hAnsiTheme="minorBidi"/>
                <w:color w:val="333333"/>
                <w:szCs w:val="21"/>
                <w:shd w:val="clear" w:color="auto" w:fill="FFFFFF"/>
              </w:rPr>
              <w:t>参数</w:t>
            </w:r>
          </w:p>
        </w:tc>
        <w:tc>
          <w:tcPr>
            <w:tcW w:w="2802"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333333"/>
                <w:szCs w:val="21"/>
                <w:shd w:val="clear" w:color="auto" w:fill="FFFFFF"/>
              </w:rPr>
              <w:t>Set designated HTTP header parameter</w:t>
            </w:r>
          </w:p>
        </w:tc>
      </w:tr>
      <w:tr w:rsidR="00B27DDA" w:rsidRPr="000217A0" w:rsidTr="000217A0">
        <w:trPr>
          <w:jc w:val="center"/>
        </w:trPr>
        <w:tc>
          <w:tcPr>
            <w:tcW w:w="2636"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t>请输入参数名</w:t>
            </w:r>
          </w:p>
        </w:tc>
        <w:tc>
          <w:tcPr>
            <w:tcW w:w="2802"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t>Please enter parameter name</w:t>
            </w:r>
          </w:p>
        </w:tc>
      </w:tr>
      <w:tr w:rsidR="00B27DDA" w:rsidRPr="000217A0" w:rsidTr="000217A0">
        <w:trPr>
          <w:jc w:val="center"/>
        </w:trPr>
        <w:tc>
          <w:tcPr>
            <w:tcW w:w="2636"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t>例如：</w:t>
            </w:r>
            <w:r w:rsidRPr="000217A0">
              <w:rPr>
                <w:rFonts w:asciiTheme="minorBidi" w:hAnsiTheme="minorBidi"/>
                <w:color w:val="333333"/>
                <w:szCs w:val="21"/>
                <w:shd w:val="clear" w:color="auto" w:fill="FFFFFF"/>
              </w:rPr>
              <w:t>content-length</w:t>
            </w:r>
          </w:p>
        </w:tc>
        <w:tc>
          <w:tcPr>
            <w:tcW w:w="2802"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t xml:space="preserve">For example: </w:t>
            </w:r>
            <w:r w:rsidRPr="000217A0">
              <w:rPr>
                <w:rFonts w:asciiTheme="minorBidi" w:hAnsiTheme="minorBidi"/>
                <w:color w:val="333333"/>
                <w:szCs w:val="21"/>
                <w:shd w:val="clear" w:color="auto" w:fill="FFFFFF"/>
              </w:rPr>
              <w:t>content-length</w:t>
            </w:r>
          </w:p>
        </w:tc>
      </w:tr>
      <w:tr w:rsidR="00B27DDA" w:rsidRPr="000217A0" w:rsidTr="000217A0">
        <w:trPr>
          <w:jc w:val="center"/>
        </w:trPr>
        <w:tc>
          <w:tcPr>
            <w:tcW w:w="2636"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t>10</w:t>
            </w:r>
          </w:p>
        </w:tc>
        <w:tc>
          <w:tcPr>
            <w:tcW w:w="2802"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t>10</w:t>
            </w:r>
          </w:p>
        </w:tc>
      </w:tr>
      <w:tr w:rsidR="00B27DDA" w:rsidRPr="000217A0" w:rsidTr="000217A0">
        <w:trPr>
          <w:jc w:val="center"/>
        </w:trPr>
        <w:tc>
          <w:tcPr>
            <w:tcW w:w="2636"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t>清空全部规则</w:t>
            </w:r>
          </w:p>
        </w:tc>
        <w:tc>
          <w:tcPr>
            <w:tcW w:w="2802"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t>Clear all rules</w:t>
            </w:r>
          </w:p>
        </w:tc>
      </w:tr>
      <w:tr w:rsidR="00B27DDA" w:rsidRPr="000217A0" w:rsidTr="000217A0">
        <w:trPr>
          <w:jc w:val="center"/>
        </w:trPr>
        <w:tc>
          <w:tcPr>
            <w:tcW w:w="2636"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t>确定清空全部规则？</w:t>
            </w:r>
          </w:p>
        </w:tc>
        <w:tc>
          <w:tcPr>
            <w:tcW w:w="2802"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t>Are you sure to clear all rules?</w:t>
            </w:r>
          </w:p>
        </w:tc>
      </w:tr>
      <w:tr w:rsidR="00B27DDA" w:rsidRPr="000217A0" w:rsidTr="000217A0">
        <w:trPr>
          <w:jc w:val="center"/>
        </w:trPr>
        <w:tc>
          <w:tcPr>
            <w:tcW w:w="2636"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t>确定</w:t>
            </w:r>
          </w:p>
        </w:tc>
        <w:tc>
          <w:tcPr>
            <w:tcW w:w="2802" w:type="dxa"/>
          </w:tcPr>
          <w:p w:rsidR="00B27DDA" w:rsidRPr="000217A0" w:rsidRDefault="00B27DDA" w:rsidP="00B27DDA">
            <w:pPr>
              <w:rPr>
                <w:rFonts w:asciiTheme="minorBidi" w:hAnsiTheme="minorBidi"/>
                <w:color w:val="000000"/>
                <w:szCs w:val="21"/>
                <w:shd w:val="clear" w:color="auto" w:fill="FFFFFF"/>
              </w:rPr>
            </w:pPr>
            <w:r w:rsidRPr="000217A0">
              <w:rPr>
                <w:rFonts w:asciiTheme="minorBidi" w:hAnsiTheme="minorBidi"/>
                <w:color w:val="000000"/>
                <w:szCs w:val="21"/>
                <w:shd w:val="clear" w:color="auto" w:fill="FFFFFF"/>
              </w:rPr>
              <w:t>OK</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取消</w:t>
            </w:r>
          </w:p>
        </w:tc>
        <w:tc>
          <w:tcPr>
            <w:tcW w:w="2802" w:type="dxa"/>
          </w:tcPr>
          <w:p w:rsidR="00B27DDA" w:rsidRPr="000217A0" w:rsidRDefault="00B27DDA" w:rsidP="00B27DDA">
            <w:pPr>
              <w:rPr>
                <w:rFonts w:asciiTheme="minorBidi" w:hAnsiTheme="minorBidi"/>
              </w:rPr>
            </w:pPr>
            <w:r w:rsidRPr="000217A0">
              <w:rPr>
                <w:rFonts w:asciiTheme="minorBidi" w:hAnsiTheme="minorBidi"/>
              </w:rPr>
              <w:t>Cancel</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规则排序</w:t>
            </w:r>
          </w:p>
        </w:tc>
        <w:tc>
          <w:tcPr>
            <w:tcW w:w="2802" w:type="dxa"/>
          </w:tcPr>
          <w:p w:rsidR="00B27DDA" w:rsidRPr="000217A0" w:rsidRDefault="00B27DDA" w:rsidP="00B27DDA">
            <w:pPr>
              <w:rPr>
                <w:rFonts w:asciiTheme="minorBidi" w:hAnsiTheme="minorBidi"/>
              </w:rPr>
            </w:pPr>
            <w:r w:rsidRPr="000217A0">
              <w:rPr>
                <w:rFonts w:asciiTheme="minorBidi" w:hAnsiTheme="minorBidi"/>
              </w:rPr>
              <w:t>Ordering of Rules</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置顶</w:t>
            </w:r>
          </w:p>
        </w:tc>
        <w:tc>
          <w:tcPr>
            <w:tcW w:w="2802" w:type="dxa"/>
          </w:tcPr>
          <w:p w:rsidR="00B27DDA" w:rsidRPr="000217A0" w:rsidRDefault="00B27DDA" w:rsidP="00B27DDA">
            <w:pPr>
              <w:rPr>
                <w:rFonts w:asciiTheme="minorBidi" w:hAnsiTheme="minorBidi"/>
              </w:rPr>
            </w:pPr>
            <w:r w:rsidRPr="000217A0">
              <w:rPr>
                <w:rFonts w:asciiTheme="minorBidi" w:hAnsiTheme="minorBidi"/>
              </w:rPr>
              <w:t>Stick on Top</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上移</w:t>
            </w:r>
          </w:p>
        </w:tc>
        <w:tc>
          <w:tcPr>
            <w:tcW w:w="2802" w:type="dxa"/>
          </w:tcPr>
          <w:p w:rsidR="00B27DDA" w:rsidRPr="000217A0" w:rsidRDefault="00B27DDA" w:rsidP="00B27DDA">
            <w:pPr>
              <w:rPr>
                <w:rFonts w:asciiTheme="minorBidi" w:hAnsiTheme="minorBidi"/>
              </w:rPr>
            </w:pPr>
            <w:r w:rsidRPr="000217A0">
              <w:rPr>
                <w:rFonts w:asciiTheme="minorBidi" w:hAnsiTheme="minorBidi"/>
              </w:rPr>
              <w:t>Shift Up</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下移</w:t>
            </w:r>
          </w:p>
        </w:tc>
        <w:tc>
          <w:tcPr>
            <w:tcW w:w="2802" w:type="dxa"/>
          </w:tcPr>
          <w:p w:rsidR="00B27DDA" w:rsidRPr="000217A0" w:rsidRDefault="00B27DDA" w:rsidP="00B27DDA">
            <w:pPr>
              <w:rPr>
                <w:rFonts w:asciiTheme="minorBidi" w:hAnsiTheme="minorBidi"/>
              </w:rPr>
            </w:pPr>
            <w:r w:rsidRPr="000217A0">
              <w:rPr>
                <w:rFonts w:asciiTheme="minorBidi" w:hAnsiTheme="minorBidi"/>
              </w:rPr>
              <w:t>Shift Down</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编辑</w:t>
            </w:r>
          </w:p>
        </w:tc>
        <w:tc>
          <w:tcPr>
            <w:tcW w:w="2802" w:type="dxa"/>
          </w:tcPr>
          <w:p w:rsidR="00B27DDA" w:rsidRPr="000217A0" w:rsidRDefault="00B27DDA" w:rsidP="00B27DDA">
            <w:pPr>
              <w:rPr>
                <w:rFonts w:asciiTheme="minorBidi" w:hAnsiTheme="minorBidi"/>
              </w:rPr>
            </w:pPr>
            <w:r w:rsidRPr="000217A0">
              <w:rPr>
                <w:rFonts w:asciiTheme="minorBidi" w:hAnsiTheme="minorBidi"/>
              </w:rPr>
              <w:t>Edit</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删除</w:t>
            </w:r>
          </w:p>
        </w:tc>
        <w:tc>
          <w:tcPr>
            <w:tcW w:w="2802" w:type="dxa"/>
          </w:tcPr>
          <w:p w:rsidR="00B27DDA" w:rsidRPr="000217A0" w:rsidRDefault="00B27DDA" w:rsidP="00B27DDA">
            <w:pPr>
              <w:rPr>
                <w:rFonts w:asciiTheme="minorBidi" w:hAnsiTheme="minorBidi"/>
              </w:rPr>
            </w:pPr>
            <w:r w:rsidRPr="000217A0">
              <w:rPr>
                <w:rFonts w:asciiTheme="minorBidi" w:hAnsiTheme="minorBidi"/>
              </w:rPr>
              <w:t>Delete</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镜像</w:t>
            </w:r>
          </w:p>
        </w:tc>
        <w:tc>
          <w:tcPr>
            <w:tcW w:w="2802" w:type="dxa"/>
          </w:tcPr>
          <w:p w:rsidR="00B27DDA" w:rsidRPr="000217A0" w:rsidRDefault="00B27DDA" w:rsidP="00B27DDA">
            <w:pPr>
              <w:rPr>
                <w:rFonts w:asciiTheme="minorBidi" w:hAnsiTheme="minorBidi"/>
              </w:rPr>
            </w:pPr>
            <w:r w:rsidRPr="000217A0">
              <w:rPr>
                <w:rFonts w:asciiTheme="minorBidi" w:hAnsiTheme="minorBidi"/>
              </w:rPr>
              <w:t>Image</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状态码</w:t>
            </w:r>
          </w:p>
        </w:tc>
        <w:tc>
          <w:tcPr>
            <w:tcW w:w="2802" w:type="dxa"/>
          </w:tcPr>
          <w:p w:rsidR="00B27DDA" w:rsidRPr="000217A0" w:rsidRDefault="00B27DDA" w:rsidP="00B27DDA">
            <w:pPr>
              <w:rPr>
                <w:rFonts w:asciiTheme="minorBidi" w:hAnsiTheme="minorBidi"/>
              </w:rPr>
            </w:pPr>
            <w:r w:rsidRPr="000217A0">
              <w:rPr>
                <w:rFonts w:asciiTheme="minorBidi" w:hAnsiTheme="minorBidi"/>
              </w:rPr>
              <w:t>Status Code</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文件名前缀</w:t>
            </w:r>
          </w:p>
        </w:tc>
        <w:tc>
          <w:tcPr>
            <w:tcW w:w="2802" w:type="dxa"/>
          </w:tcPr>
          <w:p w:rsidR="00B27DDA" w:rsidRPr="000217A0" w:rsidRDefault="00B27DDA" w:rsidP="00B27DDA">
            <w:pPr>
              <w:rPr>
                <w:rFonts w:asciiTheme="minorBidi" w:hAnsiTheme="minorBidi"/>
              </w:rPr>
            </w:pPr>
            <w:r w:rsidRPr="000217A0">
              <w:rPr>
                <w:rFonts w:asciiTheme="minorBidi" w:hAnsiTheme="minorBidi"/>
              </w:rPr>
              <w:t>File Name Prefix</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文件名</w:t>
            </w:r>
          </w:p>
        </w:tc>
        <w:tc>
          <w:tcPr>
            <w:tcW w:w="2802" w:type="dxa"/>
          </w:tcPr>
          <w:p w:rsidR="00B27DDA" w:rsidRPr="000217A0" w:rsidRDefault="00B27DDA" w:rsidP="00B27DDA">
            <w:pPr>
              <w:rPr>
                <w:rFonts w:asciiTheme="minorBidi" w:hAnsiTheme="minorBidi"/>
              </w:rPr>
            </w:pPr>
            <w:r w:rsidRPr="000217A0">
              <w:rPr>
                <w:rFonts w:asciiTheme="minorBidi" w:hAnsiTheme="minorBidi"/>
              </w:rPr>
              <w:t>File Name</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添加</w:t>
            </w:r>
          </w:p>
        </w:tc>
        <w:tc>
          <w:tcPr>
            <w:tcW w:w="2802" w:type="dxa"/>
          </w:tcPr>
          <w:p w:rsidR="00B27DDA" w:rsidRPr="000217A0" w:rsidRDefault="00B27DDA" w:rsidP="00B27DDA">
            <w:pPr>
              <w:rPr>
                <w:rFonts w:asciiTheme="minorBidi" w:hAnsiTheme="minorBidi"/>
              </w:rPr>
            </w:pPr>
            <w:r w:rsidRPr="000217A0">
              <w:rPr>
                <w:rFonts w:asciiTheme="minorBidi" w:hAnsiTheme="minorBidi"/>
              </w:rPr>
              <w:t>Add</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跟随源站</w:t>
            </w:r>
          </w:p>
        </w:tc>
        <w:tc>
          <w:tcPr>
            <w:tcW w:w="2802" w:type="dxa"/>
          </w:tcPr>
          <w:p w:rsidR="00B27DDA" w:rsidRPr="000217A0" w:rsidRDefault="00B27DDA" w:rsidP="00B27DDA">
            <w:pPr>
              <w:rPr>
                <w:rFonts w:asciiTheme="minorBidi" w:hAnsiTheme="minorBidi"/>
              </w:rPr>
            </w:pPr>
            <w:r w:rsidRPr="000217A0">
              <w:rPr>
                <w:rFonts w:asciiTheme="minorBidi" w:hAnsiTheme="minorBidi"/>
              </w:rPr>
              <w:t>Follow the origin server</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不跟随源站</w:t>
            </w:r>
          </w:p>
        </w:tc>
        <w:tc>
          <w:tcPr>
            <w:tcW w:w="2802" w:type="dxa"/>
          </w:tcPr>
          <w:p w:rsidR="00B27DDA" w:rsidRPr="000217A0" w:rsidRDefault="00B27DDA" w:rsidP="00B27DDA">
            <w:pPr>
              <w:rPr>
                <w:rFonts w:asciiTheme="minorBidi" w:hAnsiTheme="minorBidi"/>
              </w:rPr>
            </w:pPr>
            <w:del w:id="10" w:author="柴玉梅" w:date="2018-11-08T15:37:00Z">
              <w:r w:rsidRPr="000217A0" w:rsidDel="00800CAB">
                <w:rPr>
                  <w:rFonts w:asciiTheme="minorBidi" w:hAnsiTheme="minorBidi"/>
                </w:rPr>
                <w:delText xml:space="preserve">Not </w:delText>
              </w:r>
            </w:del>
            <w:ins w:id="11" w:author="柴玉梅" w:date="2018-11-08T15:37:00Z">
              <w:r w:rsidR="00800CAB">
                <w:rPr>
                  <w:rFonts w:asciiTheme="minorBidi" w:hAnsiTheme="minorBidi" w:hint="eastAsia"/>
                </w:rPr>
                <w:t>Don</w:t>
              </w:r>
              <w:r w:rsidR="00800CAB">
                <w:rPr>
                  <w:rFonts w:asciiTheme="minorBidi" w:hAnsiTheme="minorBidi"/>
                </w:rPr>
                <w:t>’</w:t>
              </w:r>
              <w:r w:rsidR="00800CAB">
                <w:rPr>
                  <w:rFonts w:asciiTheme="minorBidi" w:hAnsiTheme="minorBidi" w:hint="eastAsia"/>
                </w:rPr>
                <w:t xml:space="preserve">t </w:t>
              </w:r>
            </w:ins>
            <w:r w:rsidRPr="000217A0">
              <w:rPr>
                <w:rFonts w:asciiTheme="minorBidi" w:hAnsiTheme="minorBidi"/>
              </w:rPr>
              <w:t>follow the origin server</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color w:val="666666"/>
                <w:sz w:val="18"/>
                <w:szCs w:val="18"/>
              </w:rPr>
              <w:t>自定义规则</w:t>
            </w:r>
          </w:p>
        </w:tc>
        <w:tc>
          <w:tcPr>
            <w:tcW w:w="2802" w:type="dxa"/>
          </w:tcPr>
          <w:p w:rsidR="00B27DDA" w:rsidRPr="000217A0" w:rsidRDefault="00B27DDA" w:rsidP="00B27DDA">
            <w:pPr>
              <w:rPr>
                <w:rFonts w:asciiTheme="minorBidi" w:hAnsiTheme="minorBidi"/>
              </w:rPr>
            </w:pPr>
            <w:r w:rsidRPr="000217A0">
              <w:rPr>
                <w:rFonts w:asciiTheme="minorBidi" w:hAnsiTheme="minorBidi"/>
                <w:color w:val="666666"/>
                <w:sz w:val="18"/>
                <w:szCs w:val="18"/>
              </w:rPr>
              <w:t>Customized Rules</w:t>
            </w:r>
          </w:p>
        </w:tc>
      </w:tr>
      <w:tr w:rsidR="00B27DDA" w:rsidRPr="000217A0" w:rsidTr="000217A0">
        <w:trPr>
          <w:jc w:val="center"/>
        </w:trPr>
        <w:tc>
          <w:tcPr>
            <w:tcW w:w="2636" w:type="dxa"/>
          </w:tcPr>
          <w:p w:rsidR="00B27DDA" w:rsidRPr="000217A0" w:rsidRDefault="00B27DDA" w:rsidP="00B27DDA">
            <w:pPr>
              <w:rPr>
                <w:rFonts w:asciiTheme="minorBidi" w:hAnsiTheme="minorBidi"/>
                <w:color w:val="666666"/>
                <w:sz w:val="18"/>
                <w:szCs w:val="18"/>
              </w:rPr>
            </w:pPr>
            <w:r w:rsidRPr="000217A0">
              <w:rPr>
                <w:rFonts w:asciiTheme="minorBidi" w:hAnsiTheme="minorBidi"/>
                <w:color w:val="666666"/>
                <w:sz w:val="18"/>
                <w:szCs w:val="18"/>
              </w:rPr>
              <w:t>默认规则</w:t>
            </w:r>
          </w:p>
        </w:tc>
        <w:tc>
          <w:tcPr>
            <w:tcW w:w="2802" w:type="dxa"/>
          </w:tcPr>
          <w:p w:rsidR="00B27DDA" w:rsidRPr="000217A0" w:rsidRDefault="00B27DDA" w:rsidP="00B27DDA">
            <w:pPr>
              <w:rPr>
                <w:rFonts w:asciiTheme="minorBidi" w:hAnsiTheme="minorBidi"/>
                <w:color w:val="666666"/>
                <w:sz w:val="18"/>
                <w:szCs w:val="18"/>
              </w:rPr>
            </w:pPr>
            <w:r w:rsidRPr="000217A0">
              <w:rPr>
                <w:rFonts w:asciiTheme="minorBidi" w:hAnsiTheme="minorBidi"/>
                <w:color w:val="666666"/>
                <w:sz w:val="18"/>
                <w:szCs w:val="18"/>
              </w:rPr>
              <w:t>Default Rules</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color w:val="666666"/>
                <w:sz w:val="18"/>
                <w:szCs w:val="18"/>
              </w:rPr>
              <w:t>不携带</w:t>
            </w:r>
          </w:p>
        </w:tc>
        <w:tc>
          <w:tcPr>
            <w:tcW w:w="2802" w:type="dxa"/>
          </w:tcPr>
          <w:p w:rsidR="00B27DDA" w:rsidRPr="000217A0" w:rsidRDefault="00B27DDA" w:rsidP="00B27DDA">
            <w:pPr>
              <w:rPr>
                <w:rFonts w:asciiTheme="minorBidi" w:hAnsiTheme="minorBidi"/>
              </w:rPr>
            </w:pPr>
            <w:del w:id="12" w:author="柴玉梅" w:date="2018-11-08T15:37:00Z">
              <w:r w:rsidRPr="000217A0" w:rsidDel="00800CAB">
                <w:rPr>
                  <w:rFonts w:asciiTheme="minorBidi" w:hAnsiTheme="minorBidi"/>
                  <w:color w:val="666666"/>
                  <w:sz w:val="18"/>
                  <w:szCs w:val="18"/>
                </w:rPr>
                <w:delText>Not to</w:delText>
              </w:r>
            </w:del>
            <w:ins w:id="13" w:author="柴玉梅" w:date="2018-11-08T15:37:00Z">
              <w:r w:rsidR="00800CAB">
                <w:rPr>
                  <w:rFonts w:asciiTheme="minorBidi" w:hAnsiTheme="minorBidi" w:hint="eastAsia"/>
                  <w:color w:val="666666"/>
                  <w:sz w:val="18"/>
                  <w:szCs w:val="18"/>
                </w:rPr>
                <w:t>Don</w:t>
              </w:r>
              <w:r w:rsidR="00800CAB">
                <w:rPr>
                  <w:rFonts w:asciiTheme="minorBidi" w:hAnsiTheme="minorBidi"/>
                  <w:color w:val="666666"/>
                  <w:sz w:val="18"/>
                  <w:szCs w:val="18"/>
                </w:rPr>
                <w:t>’</w:t>
              </w:r>
              <w:r w:rsidR="00800CAB">
                <w:rPr>
                  <w:rFonts w:asciiTheme="minorBidi" w:hAnsiTheme="minorBidi" w:hint="eastAsia"/>
                  <w:color w:val="666666"/>
                  <w:sz w:val="18"/>
                  <w:szCs w:val="18"/>
                </w:rPr>
                <w:t>t</w:t>
              </w:r>
            </w:ins>
            <w:r w:rsidRPr="000217A0">
              <w:rPr>
                <w:rFonts w:asciiTheme="minorBidi" w:hAnsiTheme="minorBidi"/>
                <w:color w:val="666666"/>
                <w:sz w:val="18"/>
                <w:szCs w:val="18"/>
              </w:rPr>
              <w:t xml:space="preserve"> carry</w:t>
            </w:r>
          </w:p>
        </w:tc>
      </w:tr>
      <w:tr w:rsidR="00B27DDA" w:rsidRPr="000217A0" w:rsidTr="000217A0">
        <w:trPr>
          <w:jc w:val="center"/>
        </w:trPr>
        <w:tc>
          <w:tcPr>
            <w:tcW w:w="2636" w:type="dxa"/>
          </w:tcPr>
          <w:p w:rsidR="00B27DDA" w:rsidRPr="000217A0" w:rsidRDefault="00B27DDA" w:rsidP="00B27DDA">
            <w:pPr>
              <w:rPr>
                <w:rFonts w:asciiTheme="minorBidi" w:hAnsiTheme="minorBidi"/>
                <w:color w:val="666666"/>
                <w:sz w:val="18"/>
                <w:szCs w:val="18"/>
              </w:rPr>
            </w:pPr>
            <w:r w:rsidRPr="000217A0">
              <w:rPr>
                <w:rFonts w:asciiTheme="minorBidi" w:hAnsiTheme="minorBidi"/>
                <w:color w:val="000000"/>
                <w:shd w:val="clear" w:color="auto" w:fill="FFFFFF"/>
              </w:rPr>
              <w:t>透传</w:t>
            </w:r>
            <w:r w:rsidRPr="000217A0">
              <w:rPr>
                <w:rFonts w:asciiTheme="minorBidi" w:hAnsiTheme="minorBidi"/>
                <w:color w:val="000000"/>
                <w:shd w:val="clear" w:color="auto" w:fill="FFFFFF"/>
              </w:rPr>
              <w:t xml:space="preserve"> 3XX </w:t>
            </w:r>
            <w:r w:rsidRPr="000217A0">
              <w:rPr>
                <w:rFonts w:asciiTheme="minorBidi" w:hAnsiTheme="minorBidi"/>
                <w:color w:val="000000"/>
                <w:shd w:val="clear" w:color="auto" w:fill="FFFFFF"/>
              </w:rPr>
              <w:t>响应，不获取资源</w:t>
            </w:r>
          </w:p>
        </w:tc>
        <w:tc>
          <w:tcPr>
            <w:tcW w:w="2802" w:type="dxa"/>
          </w:tcPr>
          <w:p w:rsidR="00B27DDA" w:rsidRPr="000217A0" w:rsidRDefault="00B27DDA" w:rsidP="00B27DDA">
            <w:pPr>
              <w:rPr>
                <w:rFonts w:asciiTheme="minorBidi" w:hAnsiTheme="minorBidi"/>
                <w:color w:val="666666"/>
                <w:sz w:val="18"/>
                <w:szCs w:val="18"/>
              </w:rPr>
            </w:pPr>
            <w:r w:rsidRPr="000217A0">
              <w:rPr>
                <w:rFonts w:asciiTheme="minorBidi" w:hAnsiTheme="minorBidi"/>
                <w:color w:val="000000"/>
                <w:shd w:val="clear" w:color="auto" w:fill="FFFFFF"/>
              </w:rPr>
              <w:t>Pass through 3XX response, without acquiring resources</w:t>
            </w:r>
          </w:p>
        </w:tc>
      </w:tr>
      <w:tr w:rsidR="00B27DDA" w:rsidRPr="000217A0" w:rsidTr="000217A0">
        <w:trPr>
          <w:jc w:val="center"/>
        </w:trPr>
        <w:tc>
          <w:tcPr>
            <w:tcW w:w="2636" w:type="dxa"/>
          </w:tcPr>
          <w:p w:rsidR="00B27DDA" w:rsidRPr="000217A0" w:rsidRDefault="00B27DDA" w:rsidP="00B27DDA">
            <w:pPr>
              <w:rPr>
                <w:rFonts w:asciiTheme="minorBidi" w:hAnsiTheme="minorBidi"/>
                <w:color w:val="000000"/>
                <w:shd w:val="clear" w:color="auto" w:fill="FFFFFF"/>
              </w:rPr>
            </w:pPr>
            <w:r w:rsidRPr="000217A0">
              <w:rPr>
                <w:rFonts w:asciiTheme="minorBidi" w:hAnsiTheme="minorBidi"/>
                <w:color w:val="000000"/>
                <w:shd w:val="clear" w:color="auto" w:fill="FFFFFF"/>
              </w:rPr>
              <w:t>跟随源站</w:t>
            </w:r>
            <w:r w:rsidRPr="000217A0">
              <w:rPr>
                <w:rFonts w:asciiTheme="minorBidi" w:hAnsiTheme="minorBidi"/>
                <w:color w:val="000000"/>
                <w:shd w:val="clear" w:color="auto" w:fill="FFFFFF"/>
              </w:rPr>
              <w:t xml:space="preserve"> 3xx </w:t>
            </w:r>
            <w:r w:rsidRPr="000217A0">
              <w:rPr>
                <w:rFonts w:asciiTheme="minorBidi" w:hAnsiTheme="minorBidi"/>
                <w:color w:val="000000"/>
                <w:shd w:val="clear" w:color="auto" w:fill="FFFFFF"/>
              </w:rPr>
              <w:t>重定向请求，获取资源</w:t>
            </w:r>
          </w:p>
        </w:tc>
        <w:tc>
          <w:tcPr>
            <w:tcW w:w="2802" w:type="dxa"/>
          </w:tcPr>
          <w:p w:rsidR="00B27DDA" w:rsidRPr="000217A0" w:rsidRDefault="00B27DDA" w:rsidP="00B27DDA">
            <w:pPr>
              <w:rPr>
                <w:rFonts w:asciiTheme="minorBidi" w:hAnsiTheme="minorBidi"/>
                <w:color w:val="000000"/>
                <w:shd w:val="clear" w:color="auto" w:fill="FFFFFF"/>
              </w:rPr>
            </w:pPr>
            <w:r w:rsidRPr="000217A0">
              <w:rPr>
                <w:rFonts w:asciiTheme="minorBidi" w:hAnsiTheme="minorBidi"/>
                <w:color w:val="000000"/>
                <w:shd w:val="clear" w:color="auto" w:fill="FFFFFF"/>
              </w:rPr>
              <w:t>Redirect the request following the origin server 3xx, in order to acquire resources</w:t>
            </w:r>
          </w:p>
        </w:tc>
      </w:tr>
      <w:tr w:rsidR="00B27DDA" w:rsidRPr="000217A0" w:rsidTr="000217A0">
        <w:trPr>
          <w:jc w:val="center"/>
        </w:trPr>
        <w:tc>
          <w:tcPr>
            <w:tcW w:w="2636" w:type="dxa"/>
          </w:tcPr>
          <w:p w:rsidR="00B27DDA" w:rsidRPr="000217A0" w:rsidRDefault="00B27DDA" w:rsidP="00B27DDA">
            <w:pPr>
              <w:rPr>
                <w:rFonts w:asciiTheme="minorBidi" w:hAnsiTheme="minorBidi"/>
                <w:color w:val="666666"/>
                <w:sz w:val="18"/>
                <w:szCs w:val="18"/>
              </w:rPr>
            </w:pPr>
            <w:r w:rsidRPr="000217A0">
              <w:rPr>
                <w:rFonts w:asciiTheme="minorBidi" w:hAnsiTheme="minorBidi"/>
                <w:color w:val="666666"/>
                <w:sz w:val="18"/>
                <w:szCs w:val="18"/>
              </w:rPr>
              <w:t>自定义</w:t>
            </w:r>
          </w:p>
        </w:tc>
        <w:tc>
          <w:tcPr>
            <w:tcW w:w="2802" w:type="dxa"/>
          </w:tcPr>
          <w:p w:rsidR="00B27DDA" w:rsidRPr="000217A0" w:rsidRDefault="00B27DDA" w:rsidP="00B27DDA">
            <w:pPr>
              <w:rPr>
                <w:rFonts w:asciiTheme="minorBidi" w:hAnsiTheme="minorBidi"/>
                <w:color w:val="666666"/>
                <w:sz w:val="18"/>
                <w:szCs w:val="18"/>
              </w:rPr>
            </w:pPr>
            <w:r w:rsidRPr="000217A0">
              <w:rPr>
                <w:rFonts w:asciiTheme="minorBidi" w:hAnsiTheme="minorBidi"/>
                <w:color w:val="666666"/>
                <w:sz w:val="18"/>
                <w:szCs w:val="18"/>
              </w:rPr>
              <w:t>Customized</w:t>
            </w:r>
          </w:p>
        </w:tc>
      </w:tr>
      <w:tr w:rsidR="00B27DDA" w:rsidRPr="000217A0" w:rsidTr="000217A0">
        <w:trPr>
          <w:jc w:val="center"/>
        </w:trPr>
        <w:tc>
          <w:tcPr>
            <w:tcW w:w="2636" w:type="dxa"/>
          </w:tcPr>
          <w:p w:rsidR="00B27DDA" w:rsidRPr="000217A0" w:rsidRDefault="00B27DDA" w:rsidP="00B27DDA">
            <w:pPr>
              <w:rPr>
                <w:rFonts w:asciiTheme="minorBidi" w:hAnsiTheme="minorBidi"/>
                <w:color w:val="666666"/>
                <w:sz w:val="18"/>
                <w:szCs w:val="18"/>
              </w:rPr>
            </w:pPr>
            <w:r w:rsidRPr="000217A0">
              <w:rPr>
                <w:rFonts w:asciiTheme="minorBidi" w:hAnsiTheme="minorBidi"/>
                <w:color w:val="666666"/>
                <w:sz w:val="18"/>
                <w:szCs w:val="18"/>
              </w:rPr>
              <w:t>Http header</w:t>
            </w:r>
            <w:r w:rsidRPr="000217A0">
              <w:rPr>
                <w:rFonts w:asciiTheme="minorBidi" w:hAnsiTheme="minorBidi"/>
                <w:color w:val="666666"/>
                <w:sz w:val="18"/>
                <w:szCs w:val="18"/>
              </w:rPr>
              <w:t>规则</w:t>
            </w:r>
          </w:p>
        </w:tc>
        <w:tc>
          <w:tcPr>
            <w:tcW w:w="2802" w:type="dxa"/>
          </w:tcPr>
          <w:p w:rsidR="00B27DDA" w:rsidRPr="000217A0" w:rsidRDefault="00B27DDA" w:rsidP="00800CAB">
            <w:pPr>
              <w:rPr>
                <w:rFonts w:asciiTheme="minorBidi" w:hAnsiTheme="minorBidi"/>
                <w:color w:val="666666"/>
                <w:sz w:val="18"/>
                <w:szCs w:val="18"/>
              </w:rPr>
            </w:pPr>
            <w:r w:rsidRPr="000217A0">
              <w:rPr>
                <w:rFonts w:asciiTheme="minorBidi" w:hAnsiTheme="minorBidi"/>
                <w:color w:val="666666"/>
                <w:sz w:val="18"/>
                <w:szCs w:val="18"/>
              </w:rPr>
              <w:t xml:space="preserve">Http </w:t>
            </w:r>
            <w:del w:id="14" w:author="柴玉梅" w:date="2018-11-08T15:37:00Z">
              <w:r w:rsidRPr="000217A0" w:rsidDel="00800CAB">
                <w:rPr>
                  <w:rFonts w:asciiTheme="minorBidi" w:hAnsiTheme="minorBidi"/>
                  <w:color w:val="666666"/>
                  <w:sz w:val="18"/>
                  <w:szCs w:val="18"/>
                </w:rPr>
                <w:delText xml:space="preserve">header </w:delText>
              </w:r>
            </w:del>
            <w:ins w:id="15" w:author="柴玉梅" w:date="2018-11-08T15:37:00Z">
              <w:r w:rsidR="00800CAB">
                <w:rPr>
                  <w:rFonts w:asciiTheme="minorBidi" w:hAnsiTheme="minorBidi" w:hint="eastAsia"/>
                  <w:color w:val="666666"/>
                  <w:sz w:val="18"/>
                  <w:szCs w:val="18"/>
                </w:rPr>
                <w:t>H</w:t>
              </w:r>
              <w:r w:rsidR="00800CAB" w:rsidRPr="000217A0">
                <w:rPr>
                  <w:rFonts w:asciiTheme="minorBidi" w:hAnsiTheme="minorBidi"/>
                  <w:color w:val="666666"/>
                  <w:sz w:val="18"/>
                  <w:szCs w:val="18"/>
                </w:rPr>
                <w:t xml:space="preserve">eader </w:t>
              </w:r>
            </w:ins>
            <w:r w:rsidRPr="000217A0">
              <w:rPr>
                <w:rFonts w:asciiTheme="minorBidi" w:hAnsiTheme="minorBidi"/>
                <w:color w:val="666666"/>
                <w:sz w:val="18"/>
                <w:szCs w:val="18"/>
              </w:rPr>
              <w:t>Rules</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错误提示</w:t>
            </w:r>
          </w:p>
        </w:tc>
        <w:tc>
          <w:tcPr>
            <w:tcW w:w="2802" w:type="dxa"/>
          </w:tcPr>
          <w:p w:rsidR="00B27DDA" w:rsidRPr="000217A0" w:rsidRDefault="00B27DDA" w:rsidP="00800CAB">
            <w:pPr>
              <w:rPr>
                <w:rFonts w:asciiTheme="minorBidi" w:hAnsiTheme="minorBidi"/>
              </w:rPr>
            </w:pPr>
            <w:r w:rsidRPr="000217A0">
              <w:rPr>
                <w:rFonts w:asciiTheme="minorBidi" w:hAnsiTheme="minorBidi"/>
              </w:rPr>
              <w:t xml:space="preserve">Error </w:t>
            </w:r>
            <w:del w:id="16" w:author="柴玉梅" w:date="2018-11-08T15:37:00Z">
              <w:r w:rsidRPr="000217A0" w:rsidDel="00800CAB">
                <w:rPr>
                  <w:rFonts w:asciiTheme="minorBidi" w:hAnsiTheme="minorBidi"/>
                </w:rPr>
                <w:delText>notification</w:delText>
              </w:r>
            </w:del>
            <w:ins w:id="17" w:author="柴玉梅" w:date="2018-11-08T15:37:00Z">
              <w:r w:rsidR="00800CAB">
                <w:rPr>
                  <w:rFonts w:asciiTheme="minorBidi" w:hAnsiTheme="minorBidi" w:hint="eastAsia"/>
                </w:rPr>
                <w:t>N</w:t>
              </w:r>
              <w:r w:rsidR="00800CAB" w:rsidRPr="000217A0">
                <w:rPr>
                  <w:rFonts w:asciiTheme="minorBidi" w:hAnsiTheme="minorBidi"/>
                </w:rPr>
                <w:t>otification</w:t>
              </w:r>
            </w:ins>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文件前缀不能为空</w:t>
            </w:r>
          </w:p>
        </w:tc>
        <w:tc>
          <w:tcPr>
            <w:tcW w:w="2802" w:type="dxa"/>
          </w:tcPr>
          <w:p w:rsidR="00B27DDA" w:rsidRPr="000217A0" w:rsidRDefault="00B27DDA" w:rsidP="00B27DDA">
            <w:pPr>
              <w:rPr>
                <w:rFonts w:asciiTheme="minorBidi" w:hAnsiTheme="minorBidi"/>
              </w:rPr>
            </w:pPr>
            <w:r w:rsidRPr="000217A0">
              <w:rPr>
                <w:rFonts w:asciiTheme="minorBidi" w:hAnsiTheme="minorBidi"/>
              </w:rPr>
              <w:t>The file prefix cannot be blank</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规则设置出现冲突，请检查</w:t>
            </w:r>
          </w:p>
        </w:tc>
        <w:tc>
          <w:tcPr>
            <w:tcW w:w="2802" w:type="dxa"/>
          </w:tcPr>
          <w:p w:rsidR="00B27DDA" w:rsidRPr="000217A0" w:rsidRDefault="00B27DDA" w:rsidP="00B27DDA">
            <w:pPr>
              <w:rPr>
                <w:rFonts w:asciiTheme="minorBidi" w:hAnsiTheme="minorBidi"/>
              </w:rPr>
            </w:pPr>
            <w:r w:rsidRPr="000217A0">
              <w:rPr>
                <w:rFonts w:asciiTheme="minorBidi" w:hAnsiTheme="minorBidi"/>
              </w:rPr>
              <w:t>In case of conflicts in rule setting, please check</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color w:val="F31F1A"/>
                <w:szCs w:val="21"/>
                <w:shd w:val="clear" w:color="auto" w:fill="FFFFFF"/>
              </w:rPr>
              <w:t>不能设置前缀</w:t>
            </w:r>
            <w:r w:rsidRPr="000217A0">
              <w:rPr>
                <w:rFonts w:asciiTheme="minorBidi" w:hAnsiTheme="minorBidi"/>
                <w:color w:val="F31F1A"/>
                <w:szCs w:val="21"/>
                <w:shd w:val="clear" w:color="auto" w:fill="FFFFFF"/>
              </w:rPr>
              <w:t xml:space="preserve"> 'oss-'</w:t>
            </w:r>
            <w:r w:rsidRPr="000217A0">
              <w:rPr>
                <w:rFonts w:asciiTheme="minorBidi" w:hAnsiTheme="minorBidi"/>
                <w:color w:val="F31F1A"/>
                <w:szCs w:val="21"/>
                <w:shd w:val="clear" w:color="auto" w:fill="FFFFFF"/>
              </w:rPr>
              <w:t>、</w:t>
            </w:r>
            <w:r w:rsidRPr="000217A0">
              <w:rPr>
                <w:rFonts w:asciiTheme="minorBidi" w:hAnsiTheme="minorBidi"/>
                <w:color w:val="F31F1A"/>
                <w:szCs w:val="21"/>
                <w:shd w:val="clear" w:color="auto" w:fill="FFFFFF"/>
              </w:rPr>
              <w:t xml:space="preserve"> 'x-oss-'</w:t>
            </w:r>
            <w:r w:rsidRPr="000217A0">
              <w:rPr>
                <w:rFonts w:asciiTheme="minorBidi" w:hAnsiTheme="minorBidi"/>
                <w:color w:val="F31F1A"/>
                <w:szCs w:val="21"/>
                <w:shd w:val="clear" w:color="auto" w:fill="FFFFFF"/>
              </w:rPr>
              <w:t>、</w:t>
            </w:r>
            <w:r w:rsidRPr="000217A0">
              <w:rPr>
                <w:rFonts w:asciiTheme="minorBidi" w:hAnsiTheme="minorBidi"/>
                <w:color w:val="F31F1A"/>
                <w:szCs w:val="21"/>
                <w:shd w:val="clear" w:color="auto" w:fill="FFFFFF"/>
              </w:rPr>
              <w:t xml:space="preserve"> 'x-drs-'</w:t>
            </w:r>
            <w:r w:rsidRPr="000217A0">
              <w:rPr>
                <w:rFonts w:asciiTheme="minorBidi" w:hAnsiTheme="minorBidi"/>
                <w:color w:val="F31F1A"/>
                <w:szCs w:val="21"/>
                <w:shd w:val="clear" w:color="auto" w:fill="FFFFFF"/>
              </w:rPr>
              <w:t>，</w:t>
            </w:r>
          </w:p>
        </w:tc>
        <w:tc>
          <w:tcPr>
            <w:tcW w:w="2802" w:type="dxa"/>
          </w:tcPr>
          <w:p w:rsidR="00B27DDA" w:rsidRPr="000217A0" w:rsidRDefault="00B27DDA" w:rsidP="00B27DDA">
            <w:pPr>
              <w:rPr>
                <w:rFonts w:asciiTheme="minorBidi" w:hAnsiTheme="minorBidi"/>
              </w:rPr>
            </w:pPr>
            <w:r w:rsidRPr="000217A0">
              <w:rPr>
                <w:rFonts w:asciiTheme="minorBidi" w:hAnsiTheme="minorBidi"/>
                <w:color w:val="F31F1A"/>
                <w:szCs w:val="21"/>
                <w:shd w:val="clear" w:color="auto" w:fill="FFFFFF"/>
              </w:rPr>
              <w:t>Cannot set prefixes 'oss-’, 'x-oss-’, 'x-drs-’,</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lastRenderedPageBreak/>
              <w:t>不能设置</w:t>
            </w:r>
            <w:r w:rsidRPr="000217A0">
              <w:rPr>
                <w:rFonts w:asciiTheme="minorBidi" w:hAnsiTheme="minorBidi"/>
              </w:rPr>
              <w:t xml:space="preserve"> 'content-length'</w:t>
            </w:r>
            <w:r w:rsidRPr="000217A0">
              <w:rPr>
                <w:rFonts w:asciiTheme="minorBidi" w:hAnsiTheme="minorBidi"/>
              </w:rPr>
              <w:t>、</w:t>
            </w:r>
            <w:r w:rsidRPr="000217A0">
              <w:rPr>
                <w:rFonts w:asciiTheme="minorBidi" w:hAnsiTheme="minorBidi"/>
              </w:rPr>
              <w:t xml:space="preserve"> 'authorization'</w:t>
            </w:r>
            <w:r w:rsidRPr="000217A0">
              <w:rPr>
                <w:rFonts w:asciiTheme="minorBidi" w:hAnsiTheme="minorBidi"/>
              </w:rPr>
              <w:t>、</w:t>
            </w:r>
            <w:r w:rsidRPr="000217A0">
              <w:rPr>
                <w:rFonts w:asciiTheme="minorBidi" w:hAnsiTheme="minorBidi"/>
              </w:rPr>
              <w:t xml:space="preserve"> 'authorization2'</w:t>
            </w:r>
            <w:r w:rsidRPr="000217A0">
              <w:rPr>
                <w:rFonts w:asciiTheme="minorBidi" w:hAnsiTheme="minorBidi"/>
              </w:rPr>
              <w:t>、</w:t>
            </w:r>
            <w:r w:rsidRPr="000217A0">
              <w:rPr>
                <w:rFonts w:asciiTheme="minorBidi" w:hAnsiTheme="minorBidi"/>
              </w:rPr>
              <w:t xml:space="preserve"> 'range'</w:t>
            </w:r>
            <w:r w:rsidRPr="000217A0">
              <w:rPr>
                <w:rFonts w:asciiTheme="minorBidi" w:hAnsiTheme="minorBidi"/>
              </w:rPr>
              <w:t>、</w:t>
            </w:r>
            <w:r w:rsidRPr="000217A0">
              <w:rPr>
                <w:rFonts w:asciiTheme="minorBidi" w:hAnsiTheme="minorBidi"/>
              </w:rPr>
              <w:t xml:space="preserve"> 'date'</w:t>
            </w:r>
          </w:p>
        </w:tc>
        <w:tc>
          <w:tcPr>
            <w:tcW w:w="2802" w:type="dxa"/>
          </w:tcPr>
          <w:p w:rsidR="00B27DDA" w:rsidRPr="000217A0" w:rsidRDefault="00B27DDA" w:rsidP="00B27DDA">
            <w:pPr>
              <w:rPr>
                <w:rFonts w:asciiTheme="minorBidi" w:hAnsiTheme="minorBidi"/>
              </w:rPr>
            </w:pPr>
            <w:r w:rsidRPr="000217A0">
              <w:rPr>
                <w:rFonts w:asciiTheme="minorBidi" w:hAnsiTheme="minorBidi"/>
              </w:rPr>
              <w:t>Cannot set 'content-length’, 'authorization’, 'authorization2’, 'range’, 'date'</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设置</w:t>
            </w:r>
            <w:r w:rsidRPr="000217A0">
              <w:rPr>
                <w:rFonts w:asciiTheme="minorBidi" w:hAnsiTheme="minorBidi"/>
                <w:color w:val="000000"/>
                <w:szCs w:val="21"/>
                <w:shd w:val="clear" w:color="auto" w:fill="FFFFFF"/>
              </w:rPr>
              <w:t>成功</w:t>
            </w:r>
          </w:p>
        </w:tc>
        <w:tc>
          <w:tcPr>
            <w:tcW w:w="2802" w:type="dxa"/>
          </w:tcPr>
          <w:p w:rsidR="00B27DDA" w:rsidRPr="000217A0" w:rsidRDefault="00B27DDA" w:rsidP="00800CAB">
            <w:pPr>
              <w:rPr>
                <w:rFonts w:asciiTheme="minorBidi" w:hAnsiTheme="minorBidi"/>
              </w:rPr>
            </w:pPr>
            <w:r w:rsidRPr="000217A0">
              <w:rPr>
                <w:rFonts w:asciiTheme="minorBidi" w:hAnsiTheme="minorBidi"/>
              </w:rPr>
              <w:t>Set</w:t>
            </w:r>
            <w:del w:id="18" w:author="柴玉梅" w:date="2018-11-08T15:38:00Z">
              <w:r w:rsidRPr="000217A0" w:rsidDel="00800CAB">
                <w:rPr>
                  <w:rFonts w:asciiTheme="minorBidi" w:hAnsiTheme="minorBidi"/>
                </w:rPr>
                <w:delText>ting Succeeded</w:delText>
              </w:r>
            </w:del>
            <w:ins w:id="19" w:author="柴玉梅" w:date="2018-11-08T15:38:00Z">
              <w:r w:rsidR="00800CAB">
                <w:rPr>
                  <w:rFonts w:asciiTheme="minorBidi" w:hAnsiTheme="minorBidi" w:hint="eastAsia"/>
                </w:rPr>
                <w:t xml:space="preserve"> </w:t>
              </w:r>
            </w:ins>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设置失败</w:t>
            </w:r>
          </w:p>
        </w:tc>
        <w:tc>
          <w:tcPr>
            <w:tcW w:w="2802" w:type="dxa"/>
          </w:tcPr>
          <w:p w:rsidR="00B27DDA" w:rsidRPr="000217A0" w:rsidRDefault="00800CAB" w:rsidP="00800CAB">
            <w:pPr>
              <w:rPr>
                <w:rFonts w:asciiTheme="minorBidi" w:hAnsiTheme="minorBidi"/>
              </w:rPr>
            </w:pPr>
            <w:ins w:id="20" w:author="柴玉梅" w:date="2018-11-08T15:38:00Z">
              <w:r>
                <w:rPr>
                  <w:rFonts w:asciiTheme="minorBidi" w:hAnsiTheme="minorBidi" w:hint="eastAsia"/>
                </w:rPr>
                <w:t>Failed to set</w:t>
              </w:r>
            </w:ins>
            <w:del w:id="21" w:author="柴玉梅" w:date="2018-11-08T15:38:00Z">
              <w:r w:rsidR="00B27DDA" w:rsidRPr="000217A0" w:rsidDel="00800CAB">
                <w:rPr>
                  <w:rFonts w:asciiTheme="minorBidi" w:hAnsiTheme="minorBidi"/>
                </w:rPr>
                <w:delText>Setting Failed</w:delText>
              </w:r>
            </w:del>
            <w:ins w:id="22" w:author="柴玉梅" w:date="2018-11-08T15:38:00Z">
              <w:r>
                <w:rPr>
                  <w:rFonts w:asciiTheme="minorBidi" w:hAnsiTheme="minorBidi" w:hint="eastAsia"/>
                </w:rPr>
                <w:t xml:space="preserve"> </w:t>
              </w:r>
            </w:ins>
          </w:p>
        </w:tc>
      </w:tr>
      <w:tr w:rsidR="00B27DDA" w:rsidRPr="000217A0" w:rsidTr="000217A0">
        <w:trPr>
          <w:jc w:val="center"/>
        </w:trPr>
        <w:tc>
          <w:tcPr>
            <w:tcW w:w="2636" w:type="dxa"/>
          </w:tcPr>
          <w:p w:rsidR="00B27DDA" w:rsidRPr="000217A0" w:rsidRDefault="00B27DDA" w:rsidP="00B27DDA">
            <w:pPr>
              <w:ind w:firstLineChars="200" w:firstLine="420"/>
              <w:rPr>
                <w:rFonts w:asciiTheme="minorBidi" w:hAnsiTheme="minorBidi"/>
              </w:rPr>
            </w:pPr>
            <w:r w:rsidRPr="000217A0">
              <w:rPr>
                <w:rFonts w:asciiTheme="minorBidi" w:hAnsiTheme="minorBidi"/>
                <w:color w:val="000000"/>
                <w:szCs w:val="21"/>
                <w:shd w:val="clear" w:color="auto" w:fill="FFFFFF"/>
              </w:rPr>
              <w:t>回源类型</w:t>
            </w:r>
          </w:p>
        </w:tc>
        <w:tc>
          <w:tcPr>
            <w:tcW w:w="2802" w:type="dxa"/>
          </w:tcPr>
          <w:p w:rsidR="00B27DDA" w:rsidRPr="000217A0" w:rsidRDefault="00B27DDA" w:rsidP="00B27DDA">
            <w:pPr>
              <w:ind w:firstLineChars="200" w:firstLine="420"/>
              <w:rPr>
                <w:rFonts w:asciiTheme="minorBidi" w:hAnsiTheme="minorBidi"/>
              </w:rPr>
            </w:pPr>
            <w:r w:rsidRPr="000217A0">
              <w:rPr>
                <w:rFonts w:asciiTheme="minorBidi" w:hAnsiTheme="minorBidi"/>
                <w:color w:val="000000"/>
                <w:szCs w:val="21"/>
                <w:shd w:val="clear" w:color="auto" w:fill="FFFFFF"/>
              </w:rPr>
              <w:t>Back-to-origin Type</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color w:val="000000"/>
                <w:szCs w:val="21"/>
                <w:shd w:val="clear" w:color="auto" w:fill="FFFFFF"/>
              </w:rPr>
              <w:t>您确定删除此条规则</w:t>
            </w:r>
          </w:p>
        </w:tc>
        <w:tc>
          <w:tcPr>
            <w:tcW w:w="2802" w:type="dxa"/>
          </w:tcPr>
          <w:p w:rsidR="00B27DDA" w:rsidRPr="000217A0" w:rsidRDefault="00B27DDA" w:rsidP="00B27DDA">
            <w:pPr>
              <w:rPr>
                <w:rFonts w:asciiTheme="minorBidi" w:hAnsiTheme="minorBidi"/>
              </w:rPr>
            </w:pPr>
            <w:r w:rsidRPr="000217A0">
              <w:rPr>
                <w:rFonts w:asciiTheme="minorBidi" w:hAnsiTheme="minorBidi"/>
                <w:color w:val="000000"/>
                <w:szCs w:val="21"/>
                <w:shd w:val="clear" w:color="auto" w:fill="FFFFFF"/>
              </w:rPr>
              <w:t>Are you sure to delete this rule</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删除成功</w:t>
            </w:r>
          </w:p>
        </w:tc>
        <w:tc>
          <w:tcPr>
            <w:tcW w:w="2802" w:type="dxa"/>
          </w:tcPr>
          <w:p w:rsidR="00B27DDA" w:rsidRPr="000217A0" w:rsidRDefault="00B27DDA" w:rsidP="00800CAB">
            <w:pPr>
              <w:rPr>
                <w:rFonts w:asciiTheme="minorBidi" w:hAnsiTheme="minorBidi"/>
              </w:rPr>
            </w:pPr>
            <w:r w:rsidRPr="000217A0">
              <w:rPr>
                <w:rFonts w:asciiTheme="minorBidi" w:hAnsiTheme="minorBidi"/>
              </w:rPr>
              <w:t xml:space="preserve">Deleted </w:t>
            </w:r>
            <w:del w:id="23" w:author="柴玉梅" w:date="2018-11-08T15:38:00Z">
              <w:r w:rsidRPr="000217A0" w:rsidDel="00800CAB">
                <w:rPr>
                  <w:rFonts w:asciiTheme="minorBidi" w:hAnsiTheme="minorBidi"/>
                </w:rPr>
                <w:delText>Successfully</w:delText>
              </w:r>
            </w:del>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删除失败</w:t>
            </w:r>
          </w:p>
        </w:tc>
        <w:tc>
          <w:tcPr>
            <w:tcW w:w="2802" w:type="dxa"/>
          </w:tcPr>
          <w:p w:rsidR="00B27DDA" w:rsidRPr="000217A0" w:rsidRDefault="00800CAB" w:rsidP="00800CAB">
            <w:pPr>
              <w:rPr>
                <w:rFonts w:asciiTheme="minorBidi" w:hAnsiTheme="minorBidi"/>
              </w:rPr>
            </w:pPr>
            <w:ins w:id="24" w:author="柴玉梅" w:date="2018-11-08T15:38:00Z">
              <w:r>
                <w:rPr>
                  <w:rFonts w:asciiTheme="minorBidi" w:hAnsiTheme="minorBidi" w:hint="eastAsia"/>
                </w:rPr>
                <w:t xml:space="preserve">Failed to </w:t>
              </w:r>
            </w:ins>
            <w:bookmarkStart w:id="25" w:name="_GoBack"/>
            <w:bookmarkEnd w:id="25"/>
            <w:del w:id="26" w:author="柴玉梅" w:date="2018-11-08T15:38:00Z">
              <w:r w:rsidR="00B27DDA" w:rsidRPr="000217A0" w:rsidDel="00800CAB">
                <w:rPr>
                  <w:rFonts w:asciiTheme="minorBidi" w:hAnsiTheme="minorBidi"/>
                </w:rPr>
                <w:delText>Deletion Failed</w:delText>
              </w:r>
            </w:del>
            <w:ins w:id="27" w:author="柴玉梅" w:date="2018-11-08T15:38:00Z">
              <w:r>
                <w:rPr>
                  <w:rFonts w:asciiTheme="minorBidi" w:hAnsiTheme="minorBidi" w:hint="eastAsia"/>
                </w:rPr>
                <w:t>delete</w:t>
              </w:r>
            </w:ins>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请输入正确的格式</w:t>
            </w:r>
          </w:p>
        </w:tc>
        <w:tc>
          <w:tcPr>
            <w:tcW w:w="2802" w:type="dxa"/>
          </w:tcPr>
          <w:p w:rsidR="00B27DDA" w:rsidRPr="000217A0" w:rsidRDefault="00B27DDA" w:rsidP="00B27DDA">
            <w:pPr>
              <w:rPr>
                <w:rFonts w:asciiTheme="minorBidi" w:hAnsiTheme="minorBidi"/>
              </w:rPr>
            </w:pPr>
            <w:r w:rsidRPr="000217A0">
              <w:rPr>
                <w:rFonts w:asciiTheme="minorBidi" w:hAnsiTheme="minorBidi"/>
              </w:rPr>
              <w:t>Please enter the correct format</w:t>
            </w:r>
          </w:p>
        </w:tc>
      </w:tr>
      <w:tr w:rsidR="00B27DDA" w:rsidRPr="000217A0" w:rsidTr="000217A0">
        <w:trPr>
          <w:jc w:val="center"/>
        </w:trPr>
        <w:tc>
          <w:tcPr>
            <w:tcW w:w="2636" w:type="dxa"/>
          </w:tcPr>
          <w:p w:rsidR="00B27DDA" w:rsidRPr="000217A0" w:rsidRDefault="00B27DDA" w:rsidP="00B27DDA">
            <w:pPr>
              <w:rPr>
                <w:rFonts w:asciiTheme="minorBidi" w:hAnsiTheme="minorBidi"/>
              </w:rPr>
            </w:pPr>
            <w:r w:rsidRPr="000217A0">
              <w:rPr>
                <w:rFonts w:asciiTheme="minorBidi" w:hAnsiTheme="minorBidi"/>
              </w:rPr>
              <w:t>自定义规则设置不能为空！</w:t>
            </w:r>
          </w:p>
        </w:tc>
        <w:tc>
          <w:tcPr>
            <w:tcW w:w="2802" w:type="dxa"/>
          </w:tcPr>
          <w:p w:rsidR="00B27DDA" w:rsidRPr="000217A0" w:rsidRDefault="00B27DDA" w:rsidP="00B27DDA">
            <w:pPr>
              <w:rPr>
                <w:rFonts w:asciiTheme="minorBidi" w:hAnsiTheme="minorBidi"/>
              </w:rPr>
            </w:pPr>
            <w:r w:rsidRPr="000217A0">
              <w:rPr>
                <w:rFonts w:asciiTheme="minorBidi" w:hAnsiTheme="minorBidi"/>
              </w:rPr>
              <w:t>Setting of customized rules cannot be blank!</w:t>
            </w:r>
          </w:p>
        </w:tc>
      </w:tr>
    </w:tbl>
    <w:p w:rsidR="003F5B6A" w:rsidRPr="0021185F" w:rsidRDefault="003F5B6A" w:rsidP="003F5B6A"/>
    <w:sectPr w:rsidR="003F5B6A" w:rsidRPr="002118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516" w:rsidRDefault="00261516" w:rsidP="00C1674B">
      <w:r>
        <w:separator/>
      </w:r>
    </w:p>
  </w:endnote>
  <w:endnote w:type="continuationSeparator" w:id="0">
    <w:p w:rsidR="00261516" w:rsidRDefault="00261516" w:rsidP="00C16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516" w:rsidRDefault="00261516" w:rsidP="00C1674B">
      <w:r>
        <w:separator/>
      </w:r>
    </w:p>
  </w:footnote>
  <w:footnote w:type="continuationSeparator" w:id="0">
    <w:p w:rsidR="00261516" w:rsidRDefault="00261516" w:rsidP="00C167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A61"/>
    <w:rsid w:val="000217A0"/>
    <w:rsid w:val="00120A98"/>
    <w:rsid w:val="001226C7"/>
    <w:rsid w:val="0015529F"/>
    <w:rsid w:val="001956C5"/>
    <w:rsid w:val="0021185F"/>
    <w:rsid w:val="00246D49"/>
    <w:rsid w:val="00261516"/>
    <w:rsid w:val="002F383D"/>
    <w:rsid w:val="003F5B6A"/>
    <w:rsid w:val="0058331E"/>
    <w:rsid w:val="00695A61"/>
    <w:rsid w:val="007431D7"/>
    <w:rsid w:val="007E251B"/>
    <w:rsid w:val="00800CAB"/>
    <w:rsid w:val="00831C67"/>
    <w:rsid w:val="00857BF6"/>
    <w:rsid w:val="008A072E"/>
    <w:rsid w:val="008B5F83"/>
    <w:rsid w:val="008E23C0"/>
    <w:rsid w:val="00944385"/>
    <w:rsid w:val="009765CA"/>
    <w:rsid w:val="009E0706"/>
    <w:rsid w:val="00A031AD"/>
    <w:rsid w:val="00A25001"/>
    <w:rsid w:val="00B179BD"/>
    <w:rsid w:val="00B27DDA"/>
    <w:rsid w:val="00B66487"/>
    <w:rsid w:val="00BA26C2"/>
    <w:rsid w:val="00BB1F4B"/>
    <w:rsid w:val="00C061EE"/>
    <w:rsid w:val="00C1674B"/>
    <w:rsid w:val="00C63B55"/>
    <w:rsid w:val="00CD1698"/>
    <w:rsid w:val="00D62828"/>
    <w:rsid w:val="00E60B4F"/>
    <w:rsid w:val="00E7339F"/>
    <w:rsid w:val="00F010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F5B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C167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1674B"/>
    <w:rPr>
      <w:sz w:val="18"/>
      <w:szCs w:val="18"/>
    </w:rPr>
  </w:style>
  <w:style w:type="paragraph" w:styleId="a5">
    <w:name w:val="footer"/>
    <w:basedOn w:val="a"/>
    <w:link w:val="Char0"/>
    <w:uiPriority w:val="99"/>
    <w:unhideWhenUsed/>
    <w:rsid w:val="00C1674B"/>
    <w:pPr>
      <w:tabs>
        <w:tab w:val="center" w:pos="4153"/>
        <w:tab w:val="right" w:pos="8306"/>
      </w:tabs>
      <w:snapToGrid w:val="0"/>
      <w:jc w:val="left"/>
    </w:pPr>
    <w:rPr>
      <w:sz w:val="18"/>
      <w:szCs w:val="18"/>
    </w:rPr>
  </w:style>
  <w:style w:type="character" w:customStyle="1" w:styleId="Char0">
    <w:name w:val="页脚 Char"/>
    <w:basedOn w:val="a0"/>
    <w:link w:val="a5"/>
    <w:uiPriority w:val="99"/>
    <w:rsid w:val="00C1674B"/>
    <w:rPr>
      <w:sz w:val="18"/>
      <w:szCs w:val="18"/>
    </w:rPr>
  </w:style>
  <w:style w:type="paragraph" w:styleId="a6">
    <w:name w:val="Normal (Web)"/>
    <w:basedOn w:val="a"/>
    <w:uiPriority w:val="99"/>
    <w:semiHidden/>
    <w:unhideWhenUsed/>
    <w:rsid w:val="00E7339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76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765CA"/>
    <w:rPr>
      <w:rFonts w:ascii="宋体" w:eastAsia="宋体" w:hAnsi="宋体" w:cs="宋体"/>
      <w:kern w:val="0"/>
      <w:sz w:val="24"/>
      <w:szCs w:val="24"/>
    </w:rPr>
  </w:style>
  <w:style w:type="paragraph" w:styleId="a7">
    <w:name w:val="Balloon Text"/>
    <w:basedOn w:val="a"/>
    <w:link w:val="Char1"/>
    <w:uiPriority w:val="99"/>
    <w:semiHidden/>
    <w:unhideWhenUsed/>
    <w:rsid w:val="00800CAB"/>
    <w:rPr>
      <w:sz w:val="18"/>
      <w:szCs w:val="18"/>
    </w:rPr>
  </w:style>
  <w:style w:type="character" w:customStyle="1" w:styleId="Char1">
    <w:name w:val="批注框文本 Char"/>
    <w:basedOn w:val="a0"/>
    <w:link w:val="a7"/>
    <w:uiPriority w:val="99"/>
    <w:semiHidden/>
    <w:rsid w:val="00800CA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F5B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C167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1674B"/>
    <w:rPr>
      <w:sz w:val="18"/>
      <w:szCs w:val="18"/>
    </w:rPr>
  </w:style>
  <w:style w:type="paragraph" w:styleId="a5">
    <w:name w:val="footer"/>
    <w:basedOn w:val="a"/>
    <w:link w:val="Char0"/>
    <w:uiPriority w:val="99"/>
    <w:unhideWhenUsed/>
    <w:rsid w:val="00C1674B"/>
    <w:pPr>
      <w:tabs>
        <w:tab w:val="center" w:pos="4153"/>
        <w:tab w:val="right" w:pos="8306"/>
      </w:tabs>
      <w:snapToGrid w:val="0"/>
      <w:jc w:val="left"/>
    </w:pPr>
    <w:rPr>
      <w:sz w:val="18"/>
      <w:szCs w:val="18"/>
    </w:rPr>
  </w:style>
  <w:style w:type="character" w:customStyle="1" w:styleId="Char0">
    <w:name w:val="页脚 Char"/>
    <w:basedOn w:val="a0"/>
    <w:link w:val="a5"/>
    <w:uiPriority w:val="99"/>
    <w:rsid w:val="00C1674B"/>
    <w:rPr>
      <w:sz w:val="18"/>
      <w:szCs w:val="18"/>
    </w:rPr>
  </w:style>
  <w:style w:type="paragraph" w:styleId="a6">
    <w:name w:val="Normal (Web)"/>
    <w:basedOn w:val="a"/>
    <w:uiPriority w:val="99"/>
    <w:semiHidden/>
    <w:unhideWhenUsed/>
    <w:rsid w:val="00E7339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76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765CA"/>
    <w:rPr>
      <w:rFonts w:ascii="宋体" w:eastAsia="宋体" w:hAnsi="宋体" w:cs="宋体"/>
      <w:kern w:val="0"/>
      <w:sz w:val="24"/>
      <w:szCs w:val="24"/>
    </w:rPr>
  </w:style>
  <w:style w:type="paragraph" w:styleId="a7">
    <w:name w:val="Balloon Text"/>
    <w:basedOn w:val="a"/>
    <w:link w:val="Char1"/>
    <w:uiPriority w:val="99"/>
    <w:semiHidden/>
    <w:unhideWhenUsed/>
    <w:rsid w:val="00800CAB"/>
    <w:rPr>
      <w:sz w:val="18"/>
      <w:szCs w:val="18"/>
    </w:rPr>
  </w:style>
  <w:style w:type="character" w:customStyle="1" w:styleId="Char1">
    <w:name w:val="批注框文本 Char"/>
    <w:basedOn w:val="a0"/>
    <w:link w:val="a7"/>
    <w:uiPriority w:val="99"/>
    <w:semiHidden/>
    <w:rsid w:val="00800C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3407">
      <w:bodyDiv w:val="1"/>
      <w:marLeft w:val="0"/>
      <w:marRight w:val="0"/>
      <w:marTop w:val="0"/>
      <w:marBottom w:val="0"/>
      <w:divBdr>
        <w:top w:val="none" w:sz="0" w:space="0" w:color="auto"/>
        <w:left w:val="none" w:sz="0" w:space="0" w:color="auto"/>
        <w:bottom w:val="none" w:sz="0" w:space="0" w:color="auto"/>
        <w:right w:val="none" w:sz="0" w:space="0" w:color="auto"/>
      </w:divBdr>
    </w:div>
    <w:div w:id="472871202">
      <w:bodyDiv w:val="1"/>
      <w:marLeft w:val="0"/>
      <w:marRight w:val="0"/>
      <w:marTop w:val="0"/>
      <w:marBottom w:val="0"/>
      <w:divBdr>
        <w:top w:val="none" w:sz="0" w:space="0" w:color="auto"/>
        <w:left w:val="none" w:sz="0" w:space="0" w:color="auto"/>
        <w:bottom w:val="none" w:sz="0" w:space="0" w:color="auto"/>
        <w:right w:val="none" w:sz="0" w:space="0" w:color="auto"/>
      </w:divBdr>
    </w:div>
    <w:div w:id="1577275534">
      <w:bodyDiv w:val="1"/>
      <w:marLeft w:val="0"/>
      <w:marRight w:val="0"/>
      <w:marTop w:val="0"/>
      <w:marBottom w:val="0"/>
      <w:divBdr>
        <w:top w:val="none" w:sz="0" w:space="0" w:color="auto"/>
        <w:left w:val="none" w:sz="0" w:space="0" w:color="auto"/>
        <w:bottom w:val="none" w:sz="0" w:space="0" w:color="auto"/>
        <w:right w:val="none" w:sz="0" w:space="0" w:color="auto"/>
      </w:divBdr>
    </w:div>
    <w:div w:id="1604529357">
      <w:bodyDiv w:val="1"/>
      <w:marLeft w:val="0"/>
      <w:marRight w:val="0"/>
      <w:marTop w:val="0"/>
      <w:marBottom w:val="0"/>
      <w:divBdr>
        <w:top w:val="none" w:sz="0" w:space="0" w:color="auto"/>
        <w:left w:val="none" w:sz="0" w:space="0" w:color="auto"/>
        <w:bottom w:val="none" w:sz="0" w:space="0" w:color="auto"/>
        <w:right w:val="none" w:sz="0" w:space="0" w:color="auto"/>
      </w:divBdr>
    </w:div>
    <w:div w:id="1608074656">
      <w:bodyDiv w:val="1"/>
      <w:marLeft w:val="0"/>
      <w:marRight w:val="0"/>
      <w:marTop w:val="0"/>
      <w:marBottom w:val="0"/>
      <w:divBdr>
        <w:top w:val="none" w:sz="0" w:space="0" w:color="auto"/>
        <w:left w:val="none" w:sz="0" w:space="0" w:color="auto"/>
        <w:bottom w:val="none" w:sz="0" w:space="0" w:color="auto"/>
        <w:right w:val="none" w:sz="0" w:space="0" w:color="auto"/>
      </w:divBdr>
    </w:div>
    <w:div w:id="199336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3</Pages>
  <Words>500</Words>
  <Characters>2854</Characters>
  <Application>Microsoft Office Word</Application>
  <DocSecurity>0</DocSecurity>
  <Lines>23</Lines>
  <Paragraphs>6</Paragraphs>
  <ScaleCrop>false</ScaleCrop>
  <Company>JD HelpDesk</Company>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柴玉梅</cp:lastModifiedBy>
  <cp:revision>36</cp:revision>
  <dcterms:created xsi:type="dcterms:W3CDTF">2018-11-07T06:02:00Z</dcterms:created>
  <dcterms:modified xsi:type="dcterms:W3CDTF">2018-11-08T07:38:00Z</dcterms:modified>
</cp:coreProperties>
</file>