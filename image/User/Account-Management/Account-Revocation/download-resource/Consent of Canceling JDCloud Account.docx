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e91a1e120bf44926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54" w:rsidRPr="0072121A" w:rsidDel="0059525C" w:rsidRDefault="00504F05" w:rsidP="00504F05">
      <w:pPr>
        <w:pStyle w:val="a3"/>
        <w:rPr>
          <w:del w:id="0" w:author="xialiwen" w:date="2019-01-07T11:17:00Z"/>
          <w:rFonts w:ascii="Arial" w:eastAsiaTheme="minorEastAsia" w:hAnsi="Arial" w:cs="Arial"/>
          <w:shd w:val="clear" w:color="auto" w:fill="FFFFFF"/>
        </w:rPr>
      </w:pPr>
      <w:bookmarkStart w:id="1" w:name="_GoBack"/>
      <w:del w:id="2" w:author="xialiwen" w:date="2019-01-07T11:17:00Z">
        <w:r w:rsidRPr="0072121A" w:rsidDel="0059525C">
          <w:rPr>
            <w:rFonts w:ascii="Arial" w:eastAsiaTheme="minorEastAsia" w:hAnsi="Arial" w:cs="Arial"/>
            <w:shd w:val="clear" w:color="auto" w:fill="FFFFFF"/>
          </w:rPr>
          <w:delText>注销京东云账号同意书</w:delText>
        </w:r>
      </w:del>
    </w:p>
    <w:p w:rsidR="00923E54" w:rsidRPr="0072121A" w:rsidRDefault="00504F05" w:rsidP="00504F05">
      <w:pPr>
        <w:pStyle w:val="a3"/>
        <w:rPr>
          <w:rFonts w:ascii="Arial" w:eastAsiaTheme="minorEastAsia" w:hAnsi="Arial" w:cs="Arial"/>
          <w:shd w:val="clear" w:color="auto" w:fill="FFFFFF"/>
        </w:rPr>
      </w:pPr>
      <w:r w:rsidRPr="0072121A">
        <w:rPr>
          <w:rFonts w:ascii="Arial" w:eastAsiaTheme="minorEastAsia" w:hAnsi="Arial" w:cs="Arial"/>
          <w:shd w:val="clear" w:color="auto" w:fill="FFFFFF"/>
        </w:rPr>
        <w:t>Consent of Canceling JD</w:t>
      </w:r>
      <w:del w:id="3" w:author="xialiwen" w:date="2019-01-07T11:17:00Z">
        <w:r w:rsidRPr="0072121A" w:rsidDel="0059525C">
          <w:rPr>
            <w:rFonts w:ascii="Arial" w:eastAsiaTheme="minorEastAsia" w:hAnsi="Arial" w:cs="Arial"/>
            <w:shd w:val="clear" w:color="auto" w:fill="FFFFFF"/>
          </w:rPr>
          <w:delText xml:space="preserve"> </w:delText>
        </w:r>
      </w:del>
      <w:r w:rsidRPr="0072121A">
        <w:rPr>
          <w:rFonts w:ascii="Arial" w:eastAsiaTheme="minorEastAsia" w:hAnsi="Arial" w:cs="Arial"/>
          <w:shd w:val="clear" w:color="auto" w:fill="FFFFFF"/>
        </w:rPr>
        <w:t>Cloud Account</w:t>
      </w:r>
    </w:p>
    <w:bookmarkEnd w:id="1"/>
    <w:p w:rsidR="00504F05" w:rsidRPr="0072121A" w:rsidRDefault="00504F05" w:rsidP="00504F05">
      <w:pPr>
        <w:rPr>
          <w:rFonts w:ascii="Arial" w:hAnsi="Arial" w:cs="Arial"/>
        </w:rPr>
      </w:pPr>
    </w:p>
    <w:p w:rsidR="00504F05" w:rsidRPr="0072121A" w:rsidDel="0059525C" w:rsidRDefault="00F77A8D" w:rsidP="00E90C50">
      <w:pPr>
        <w:widowControl/>
        <w:spacing w:line="400" w:lineRule="exact"/>
        <w:ind w:firstLineChars="200" w:firstLine="420"/>
        <w:rPr>
          <w:del w:id="4" w:author="xialiwen" w:date="2019-01-07T11:17:00Z"/>
          <w:rFonts w:ascii="Arial" w:hAnsi="Arial" w:cs="Arial"/>
        </w:rPr>
      </w:pPr>
      <w:del w:id="5" w:author="xialiwen" w:date="2019-01-07T11:17:00Z">
        <w:r w:rsidRPr="0072121A" w:rsidDel="0059525C">
          <w:rPr>
            <w:rFonts w:ascii="Arial" w:hAnsi="Arial" w:cs="Arial"/>
          </w:rPr>
          <w:delText>本单位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  </w:delText>
        </w:r>
        <w:r w:rsidR="00A500A7" w:rsidRPr="0072121A" w:rsidDel="0059525C">
          <w:rPr>
            <w:rFonts w:ascii="Arial" w:hAnsi="Arial" w:cs="Arial"/>
            <w:u w:val="single"/>
          </w:rPr>
          <w:delText>北京京东尚科信息技术有限公司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  </w:delText>
        </w:r>
        <w:r w:rsidR="00A500A7" w:rsidRPr="0072121A" w:rsidDel="0059525C">
          <w:rPr>
            <w:rFonts w:ascii="Arial" w:hAnsi="Arial" w:cs="Arial"/>
          </w:rPr>
          <w:delText>（统一社会信用代码：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  </w:delText>
        </w:r>
        <w:r w:rsidR="00A500A7" w:rsidRPr="0072121A" w:rsidDel="0059525C">
          <w:rPr>
            <w:rFonts w:ascii="Arial" w:hAnsi="Arial" w:cs="Arial"/>
            <w:kern w:val="0"/>
            <w:sz w:val="18"/>
            <w:szCs w:val="18"/>
            <w:u w:val="single"/>
          </w:rPr>
          <w:delText>91110108591234567N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  </w:delText>
        </w:r>
        <w:r w:rsidR="00A500A7" w:rsidRPr="0072121A" w:rsidDel="0059525C">
          <w:rPr>
            <w:rFonts w:ascii="Arial" w:hAnsi="Arial" w:cs="Arial"/>
          </w:rPr>
          <w:delText>）</w:delText>
        </w:r>
        <w:r w:rsidR="00AF0629" w:rsidRPr="0072121A" w:rsidDel="0059525C">
          <w:rPr>
            <w:rFonts w:ascii="Arial" w:hAnsi="Arial" w:cs="Arial"/>
          </w:rPr>
          <w:delText>现书面</w:delText>
        </w:r>
        <w:r w:rsidR="00A500A7" w:rsidRPr="0072121A" w:rsidDel="0059525C">
          <w:rPr>
            <w:rFonts w:ascii="Arial" w:hAnsi="Arial" w:cs="Arial"/>
          </w:rPr>
          <w:delText>申请注销京东云账号：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  jd_42ed8536d0</w:delText>
        </w:r>
        <w:r w:rsidRPr="0072121A" w:rsidDel="0059525C">
          <w:rPr>
            <w:rFonts w:ascii="Arial" w:hAnsi="Arial" w:cs="Arial"/>
            <w:u w:val="single"/>
          </w:rPr>
          <w:delText>k</w:delText>
        </w:r>
        <w:r w:rsidR="00A500A7" w:rsidRPr="0072121A" w:rsidDel="0059525C">
          <w:rPr>
            <w:rFonts w:ascii="Arial" w:hAnsi="Arial" w:cs="Arial"/>
            <w:u w:val="single"/>
          </w:rPr>
          <w:delText xml:space="preserve">8a  </w:delText>
        </w:r>
        <w:r w:rsidRPr="0072121A" w:rsidDel="0059525C">
          <w:rPr>
            <w:rFonts w:ascii="Arial" w:hAnsi="Arial" w:cs="Arial"/>
          </w:rPr>
          <w:delText>。</w:delText>
        </w:r>
      </w:del>
    </w:p>
    <w:p w:rsidR="00504F05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The Company</w:t>
      </w:r>
      <w:r w:rsidRPr="0072121A">
        <w:rPr>
          <w:rFonts w:ascii="Arial" w:hAnsi="Arial" w:cs="Arial"/>
          <w:u w:val="single"/>
        </w:rPr>
        <w:t xml:space="preserve">  Beijing Jingdong Shangke Information Technology Co., Ltd.  (</w:t>
      </w:r>
      <w:r w:rsidRPr="0072121A">
        <w:rPr>
          <w:rFonts w:ascii="Arial" w:hAnsi="Arial" w:cs="Arial"/>
        </w:rPr>
        <w:t>unified social credit code:</w:t>
      </w:r>
      <w:r w:rsidRPr="0072121A">
        <w:rPr>
          <w:rFonts w:ascii="Arial" w:hAnsi="Arial" w:cs="Arial"/>
          <w:u w:val="single"/>
        </w:rPr>
        <w:t xml:space="preserve">  </w:t>
      </w:r>
      <w:r w:rsidRPr="0072121A">
        <w:rPr>
          <w:rFonts w:ascii="Arial" w:hAnsi="Arial" w:cs="Arial"/>
          <w:kern w:val="0"/>
          <w:sz w:val="18"/>
          <w:szCs w:val="18"/>
          <w:u w:val="single"/>
        </w:rPr>
        <w:t>91110108591234567N</w:t>
      </w:r>
      <w:r w:rsidRPr="0072121A">
        <w:rPr>
          <w:rFonts w:ascii="Arial" w:hAnsi="Arial" w:cs="Arial"/>
          <w:u w:val="single"/>
        </w:rPr>
        <w:t xml:space="preserve">  )</w:t>
      </w:r>
      <w:r w:rsidRPr="0072121A">
        <w:rPr>
          <w:rFonts w:ascii="Arial" w:hAnsi="Arial" w:cs="Arial"/>
        </w:rPr>
        <w:t xml:space="preserve"> now applies for the cancellation of JD Cloud Account  </w:t>
      </w:r>
      <w:r w:rsidRPr="0072121A">
        <w:rPr>
          <w:rFonts w:ascii="Arial" w:hAnsi="Arial" w:cs="Arial"/>
          <w:u w:val="single"/>
        </w:rPr>
        <w:t xml:space="preserve">jd_42ed8536d0k8a  </w:t>
      </w:r>
      <w:r w:rsidRPr="0072121A">
        <w:rPr>
          <w:rFonts w:ascii="Arial" w:hAnsi="Arial" w:cs="Arial"/>
        </w:rPr>
        <w:t>in writing.</w:t>
      </w:r>
    </w:p>
    <w:p w:rsidR="00AF0629" w:rsidRPr="0072121A" w:rsidDel="0059525C" w:rsidRDefault="00F77A8D" w:rsidP="00E90C50">
      <w:pPr>
        <w:widowControl/>
        <w:spacing w:line="400" w:lineRule="exact"/>
        <w:ind w:firstLineChars="200" w:firstLine="420"/>
        <w:rPr>
          <w:del w:id="6" w:author="xialiwen" w:date="2019-01-07T11:17:00Z"/>
          <w:rFonts w:ascii="Arial" w:hAnsi="Arial" w:cs="Arial"/>
          <w:szCs w:val="21"/>
          <w:shd w:val="clear" w:color="auto" w:fill="FFFFFF"/>
        </w:rPr>
      </w:pPr>
      <w:del w:id="7" w:author="xialiwen" w:date="2019-01-07T11:17:00Z">
        <w:r w:rsidRPr="0072121A" w:rsidDel="0059525C">
          <w:rPr>
            <w:rFonts w:ascii="Arial" w:hAnsi="Arial" w:cs="Arial"/>
          </w:rPr>
          <w:delText>本单位</w:delText>
        </w:r>
        <w:r w:rsidR="00AF0629" w:rsidRPr="0072121A" w:rsidDel="0059525C">
          <w:rPr>
            <w:rFonts w:ascii="Arial" w:hAnsi="Arial" w:cs="Arial"/>
          </w:rPr>
          <w:delText>已自行备份账号相关的数据，并</w:delText>
        </w:r>
        <w:r w:rsidR="00AF0629" w:rsidRPr="0072121A" w:rsidDel="0059525C">
          <w:rPr>
            <w:rFonts w:ascii="Arial" w:hAnsi="Arial" w:cs="Arial"/>
            <w:szCs w:val="21"/>
            <w:shd w:val="clear" w:color="auto" w:fill="FFFFFF"/>
          </w:rPr>
          <w:delText>自愿放弃账号下所有虚拟资产和账号已获得的资格及权益。</w:delText>
        </w:r>
      </w:del>
    </w:p>
    <w:p w:rsidR="00AF0629" w:rsidRPr="0072121A" w:rsidRDefault="00F77A8D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</w:rPr>
        <w:t xml:space="preserve">The Company has backed up the relevant data of the account on its own, and </w:t>
      </w:r>
      <w:r w:rsidRPr="006D375E">
        <w:rPr>
          <w:rFonts w:ascii="Arial" w:hAnsi="Arial" w:cs="Arial"/>
          <w:szCs w:val="21"/>
          <w:shd w:val="clear" w:color="auto" w:fill="FFFFFF"/>
        </w:rPr>
        <w:t>voluntarily gives up all the virtual assets under the account and the qualifications and interests of the account that have obtained.</w:t>
      </w:r>
    </w:p>
    <w:p w:rsidR="00F77A8D" w:rsidRPr="0072121A" w:rsidDel="0059525C" w:rsidRDefault="00AF0629" w:rsidP="00E90C50">
      <w:pPr>
        <w:widowControl/>
        <w:spacing w:line="400" w:lineRule="exact"/>
        <w:ind w:firstLineChars="200" w:firstLine="420"/>
        <w:rPr>
          <w:del w:id="8" w:author="xialiwen" w:date="2019-01-07T11:17:00Z"/>
          <w:rFonts w:ascii="Arial" w:hAnsi="Arial" w:cs="Arial"/>
          <w:szCs w:val="21"/>
          <w:shd w:val="clear" w:color="auto" w:fill="FFFFFF"/>
        </w:rPr>
      </w:pPr>
      <w:del w:id="9" w:author="xialiwen" w:date="2019-01-07T11:17:00Z">
        <w:r w:rsidRPr="0072121A" w:rsidDel="0059525C">
          <w:rPr>
            <w:rFonts w:ascii="Arial" w:hAnsi="Arial" w:cs="Arial"/>
            <w:szCs w:val="21"/>
            <w:shd w:val="clear" w:color="auto" w:fill="FFFFFF"/>
          </w:rPr>
          <w:delText>本单位</w:delText>
        </w:r>
        <w:r w:rsidRPr="0072121A" w:rsidDel="0059525C">
          <w:rPr>
            <w:rFonts w:ascii="Arial" w:hAnsi="Arial" w:cs="Arial"/>
          </w:rPr>
          <w:delText>已阅读</w:delText>
        </w:r>
        <w:r w:rsidRPr="0072121A" w:rsidDel="0059525C">
          <w:rPr>
            <w:rFonts w:ascii="Arial" w:hAnsi="Arial" w:cs="Arial"/>
            <w:szCs w:val="21"/>
            <w:shd w:val="clear" w:color="auto" w:fill="FFFFFF"/>
          </w:rPr>
          <w:delText>《京东云账户注销须知》，在充分理解并同意协议中相关条款内容的基础上，同意注销上述京东云账号。</w:delText>
        </w:r>
      </w:del>
    </w:p>
    <w:p w:rsidR="00F77A8D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 xml:space="preserve">The Company has </w:t>
      </w:r>
      <w:r w:rsidRPr="0072121A">
        <w:rPr>
          <w:rFonts w:ascii="Arial" w:hAnsi="Arial" w:cs="Arial"/>
        </w:rPr>
        <w:t>read</w:t>
      </w:r>
      <w:r w:rsidRPr="0072121A">
        <w:rPr>
          <w:rFonts w:ascii="Arial" w:hAnsi="Arial" w:cs="Arial"/>
          <w:szCs w:val="21"/>
          <w:shd w:val="clear" w:color="auto" w:fill="FFFFFF"/>
        </w:rPr>
        <w:t xml:space="preserve"> the </w:t>
      </w:r>
      <w:r w:rsidRPr="0072121A">
        <w:rPr>
          <w:rFonts w:ascii="Arial" w:hAnsi="Arial" w:cs="Arial"/>
          <w:i/>
          <w:iCs/>
          <w:szCs w:val="21"/>
          <w:shd w:val="clear" w:color="auto" w:fill="FFFFFF"/>
        </w:rPr>
        <w:t>Instructions for the Cancellation of JD Cloud Account</w:t>
      </w:r>
      <w:r w:rsidRPr="0072121A">
        <w:rPr>
          <w:rFonts w:ascii="Arial" w:hAnsi="Arial" w:cs="Arial"/>
          <w:szCs w:val="21"/>
          <w:shd w:val="clear" w:color="auto" w:fill="FFFFFF"/>
        </w:rPr>
        <w:t>, and agrees to cancel the above JD Cloud Account on the basis of fully understanding and agreeing to the relevant provisions in the agreement.</w:t>
      </w:r>
    </w:p>
    <w:p w:rsidR="00AF0629" w:rsidRPr="0072121A" w:rsidDel="0059525C" w:rsidRDefault="0059525C" w:rsidP="00E90C50">
      <w:pPr>
        <w:widowControl/>
        <w:spacing w:line="400" w:lineRule="exact"/>
        <w:ind w:firstLineChars="200" w:firstLine="420"/>
        <w:rPr>
          <w:del w:id="10" w:author="xialiwen" w:date="2019-01-07T11:17:00Z"/>
          <w:rFonts w:ascii="Arial" w:hAnsi="Arial" w:cs="Arial"/>
          <w:szCs w:val="21"/>
          <w:shd w:val="clear" w:color="auto" w:fill="FFFFFF"/>
        </w:rPr>
      </w:pPr>
      <w:ins w:id="11" w:author="xialiwen" w:date="2019-01-07T11:17:00Z">
        <w:r w:rsidRPr="0072121A" w:rsidDel="0059525C">
          <w:rPr>
            <w:rFonts w:ascii="Arial" w:hAnsi="Arial" w:cs="Arial"/>
            <w:szCs w:val="21"/>
            <w:shd w:val="clear" w:color="auto" w:fill="FFFFFF"/>
          </w:rPr>
          <w:t xml:space="preserve"> </w:t>
        </w:r>
      </w:ins>
      <w:del w:id="12" w:author="xialiwen" w:date="2019-01-07T11:17:00Z">
        <w:r w:rsidR="00AF0629" w:rsidRPr="0072121A" w:rsidDel="0059525C">
          <w:rPr>
            <w:rFonts w:ascii="Arial" w:hAnsi="Arial" w:cs="Arial"/>
            <w:szCs w:val="21"/>
            <w:shd w:val="clear" w:color="auto" w:fill="FFFFFF"/>
          </w:rPr>
          <w:delText>【以下无正文，仅为签署页】</w:delText>
        </w:r>
      </w:del>
    </w:p>
    <w:p w:rsidR="00AF0629" w:rsidRPr="0072121A" w:rsidRDefault="00AF0629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>[The following page is blank, only for signature]</w:t>
      </w: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E35403" w:rsidP="00E90C50">
      <w:pPr>
        <w:widowControl/>
        <w:spacing w:line="40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35403" w:rsidRPr="0072121A" w:rsidRDefault="00F1422D" w:rsidP="00F1422D">
      <w:pPr>
        <w:widowControl/>
        <w:spacing w:line="400" w:lineRule="exact"/>
        <w:rPr>
          <w:rFonts w:ascii="Arial" w:hAnsi="Arial" w:cs="Arial"/>
          <w:szCs w:val="21"/>
          <w:shd w:val="clear" w:color="auto" w:fill="FFFFFF"/>
        </w:rPr>
      </w:pPr>
      <w:r w:rsidRPr="0072121A">
        <w:rPr>
          <w:rFonts w:ascii="Arial" w:hAnsi="Arial" w:cs="Arial"/>
          <w:szCs w:val="21"/>
          <w:shd w:val="clear" w:color="auto" w:fill="FFFFFF"/>
        </w:rPr>
        <w:tab/>
      </w:r>
    </w:p>
    <w:p w:rsidR="00AF0629" w:rsidRPr="0072121A" w:rsidDel="0059525C" w:rsidRDefault="00AF0629" w:rsidP="00E35403">
      <w:pPr>
        <w:widowControl/>
        <w:spacing w:line="400" w:lineRule="exact"/>
        <w:ind w:firstLineChars="200" w:firstLine="420"/>
        <w:rPr>
          <w:del w:id="13" w:author="xialiwen" w:date="2019-01-07T11:17:00Z"/>
          <w:rFonts w:ascii="Arial" w:hAnsi="Arial" w:cs="Arial"/>
        </w:rPr>
      </w:pPr>
      <w:del w:id="14" w:author="xialiwen" w:date="2019-01-07T11:17:00Z">
        <w:r w:rsidRPr="0072121A" w:rsidDel="0059525C">
          <w:rPr>
            <w:rFonts w:ascii="Arial" w:hAnsi="Arial" w:cs="Arial"/>
          </w:rPr>
          <w:delText>单位名称：</w:delText>
        </w:r>
      </w:del>
    </w:p>
    <w:p w:rsidR="0059525C" w:rsidRDefault="0059525C" w:rsidP="00E35403">
      <w:pPr>
        <w:widowControl/>
        <w:spacing w:line="400" w:lineRule="exact"/>
        <w:ind w:firstLineChars="200" w:firstLine="420"/>
        <w:rPr>
          <w:ins w:id="15" w:author="xialiwen" w:date="2019-01-07T11:17:00Z"/>
          <w:rFonts w:ascii="Arial" w:hAnsi="Arial" w:cs="Arial"/>
        </w:rPr>
      </w:pP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Company Name:</w:t>
      </w:r>
    </w:p>
    <w:p w:rsidR="00AF0629" w:rsidRPr="0072121A" w:rsidDel="0059525C" w:rsidRDefault="00AF0629" w:rsidP="00E35403">
      <w:pPr>
        <w:widowControl/>
        <w:spacing w:line="400" w:lineRule="exact"/>
        <w:ind w:firstLineChars="200" w:firstLine="420"/>
        <w:rPr>
          <w:del w:id="16" w:author="xialiwen" w:date="2019-01-07T11:17:00Z"/>
          <w:rFonts w:ascii="Arial" w:hAnsi="Arial" w:cs="Arial"/>
        </w:rPr>
      </w:pPr>
      <w:del w:id="17" w:author="xialiwen" w:date="2019-01-07T11:17:00Z">
        <w:r w:rsidRPr="0072121A" w:rsidDel="0059525C">
          <w:rPr>
            <w:rFonts w:ascii="Arial" w:hAnsi="Arial" w:cs="Arial"/>
          </w:rPr>
          <w:delText>（公章）</w:delText>
        </w:r>
      </w:del>
    </w:p>
    <w:p w:rsidR="0059525C" w:rsidRDefault="0059525C" w:rsidP="00E35403">
      <w:pPr>
        <w:widowControl/>
        <w:spacing w:line="400" w:lineRule="exact"/>
        <w:ind w:firstLineChars="200" w:firstLine="420"/>
        <w:rPr>
          <w:ins w:id="18" w:author="xialiwen" w:date="2019-01-07T11:17:00Z"/>
          <w:rFonts w:ascii="Arial" w:hAnsi="Arial" w:cs="Arial"/>
        </w:rPr>
      </w:pP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(Official seal)</w:t>
      </w: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</w:p>
    <w:p w:rsidR="00AF0629" w:rsidRPr="0072121A" w:rsidDel="0059525C" w:rsidRDefault="00AF0629" w:rsidP="00E35403">
      <w:pPr>
        <w:widowControl/>
        <w:spacing w:line="400" w:lineRule="exact"/>
        <w:ind w:firstLineChars="200" w:firstLine="420"/>
        <w:rPr>
          <w:del w:id="19" w:author="xialiwen" w:date="2019-01-07T11:17:00Z"/>
          <w:rFonts w:ascii="Arial" w:hAnsi="Arial" w:cs="Arial"/>
        </w:rPr>
      </w:pPr>
      <w:del w:id="20" w:author="xialiwen" w:date="2019-01-07T11:17:00Z">
        <w:r w:rsidRPr="0072121A" w:rsidDel="0059525C">
          <w:rPr>
            <w:rFonts w:ascii="Arial" w:hAnsi="Arial" w:cs="Arial"/>
          </w:rPr>
          <w:delText>日期：</w:delText>
        </w:r>
        <w:r w:rsidRPr="0072121A" w:rsidDel="0059525C">
          <w:rPr>
            <w:rFonts w:ascii="Arial" w:hAnsi="Arial" w:cs="Arial"/>
          </w:rPr>
          <w:delText xml:space="preserve">         </w:delText>
        </w:r>
        <w:r w:rsidRPr="0072121A" w:rsidDel="0059525C">
          <w:rPr>
            <w:rFonts w:ascii="Arial" w:hAnsi="Arial" w:cs="Arial"/>
          </w:rPr>
          <w:delText>年</w:delText>
        </w:r>
        <w:r w:rsidRPr="0072121A" w:rsidDel="0059525C">
          <w:rPr>
            <w:rFonts w:ascii="Arial" w:hAnsi="Arial" w:cs="Arial"/>
          </w:rPr>
          <w:delText xml:space="preserve">    </w:delText>
        </w:r>
        <w:r w:rsidRPr="0072121A" w:rsidDel="0059525C">
          <w:rPr>
            <w:rFonts w:ascii="Arial" w:hAnsi="Arial" w:cs="Arial"/>
          </w:rPr>
          <w:delText>月</w:delText>
        </w:r>
        <w:r w:rsidRPr="0072121A" w:rsidDel="0059525C">
          <w:rPr>
            <w:rFonts w:ascii="Arial" w:hAnsi="Arial" w:cs="Arial"/>
          </w:rPr>
          <w:delText xml:space="preserve">    </w:delText>
        </w:r>
        <w:r w:rsidRPr="0072121A" w:rsidDel="0059525C">
          <w:rPr>
            <w:rFonts w:ascii="Arial" w:hAnsi="Arial" w:cs="Arial"/>
          </w:rPr>
          <w:delText>日</w:delText>
        </w:r>
      </w:del>
    </w:p>
    <w:p w:rsidR="0059525C" w:rsidRDefault="0059525C" w:rsidP="00E35403">
      <w:pPr>
        <w:widowControl/>
        <w:spacing w:line="400" w:lineRule="exact"/>
        <w:ind w:firstLineChars="200" w:firstLine="420"/>
        <w:rPr>
          <w:ins w:id="21" w:author="xialiwen" w:date="2019-01-07T11:17:00Z"/>
          <w:rFonts w:ascii="Arial" w:hAnsi="Arial" w:cs="Arial"/>
        </w:rPr>
      </w:pPr>
    </w:p>
    <w:p w:rsidR="00AF0629" w:rsidRPr="0072121A" w:rsidRDefault="00AF0629" w:rsidP="00E35403">
      <w:pPr>
        <w:widowControl/>
        <w:spacing w:line="400" w:lineRule="exact"/>
        <w:ind w:firstLineChars="200" w:firstLine="420"/>
        <w:rPr>
          <w:rFonts w:ascii="Arial" w:hAnsi="Arial" w:cs="Arial"/>
        </w:rPr>
      </w:pPr>
      <w:r w:rsidRPr="0072121A">
        <w:rPr>
          <w:rFonts w:ascii="Arial" w:hAnsi="Arial" w:cs="Arial"/>
        </w:rPr>
        <w:t>Date: DD/MM/YYYY</w:t>
      </w:r>
    </w:p>
    <w:sectPr w:rsidR="00AF0629" w:rsidRPr="00721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71" w:rsidRDefault="000F3471" w:rsidP="00E90C50">
      <w:r>
        <w:separator/>
      </w:r>
    </w:p>
  </w:endnote>
  <w:endnote w:type="continuationSeparator" w:id="0">
    <w:p w:rsidR="000F3471" w:rsidRDefault="000F3471" w:rsidP="00E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71" w:rsidRDefault="000F3471" w:rsidP="00E90C50">
      <w:r>
        <w:separator/>
      </w:r>
    </w:p>
  </w:footnote>
  <w:footnote w:type="continuationSeparator" w:id="0">
    <w:p w:rsidR="000F3471" w:rsidRDefault="000F3471" w:rsidP="00E90C5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liwen">
    <w15:presenceInfo w15:providerId="AD" w15:userId="S-1-5-21-1713849901-2797640346-4150151575-6201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05"/>
    <w:rsid w:val="000F3471"/>
    <w:rsid w:val="002B5E1E"/>
    <w:rsid w:val="002D2034"/>
    <w:rsid w:val="00397EC7"/>
    <w:rsid w:val="00413AE1"/>
    <w:rsid w:val="00504F05"/>
    <w:rsid w:val="0059525C"/>
    <w:rsid w:val="006025CD"/>
    <w:rsid w:val="006D375E"/>
    <w:rsid w:val="0072121A"/>
    <w:rsid w:val="00721400"/>
    <w:rsid w:val="00923E54"/>
    <w:rsid w:val="00A500A7"/>
    <w:rsid w:val="00AF0629"/>
    <w:rsid w:val="00BB5B38"/>
    <w:rsid w:val="00D34BF1"/>
    <w:rsid w:val="00D656FE"/>
    <w:rsid w:val="00D70F47"/>
    <w:rsid w:val="00D807FE"/>
    <w:rsid w:val="00E35403"/>
    <w:rsid w:val="00E90C50"/>
    <w:rsid w:val="00F1422D"/>
    <w:rsid w:val="00F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888FBC-F935-4FAC-BDEE-375471D9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4F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4F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9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0C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0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xialiwen</dc:creator>
  <cp:keywords/>
  <dc:description/>
  <cp:lastModifiedBy>xialiwen</cp:lastModifiedBy>
  <cp:revision>2</cp:revision>
  <dcterms:created xsi:type="dcterms:W3CDTF">2019-01-07T03:18:00Z</dcterms:created>
  <dcterms:modified xsi:type="dcterms:W3CDTF">2019-01-07T03:18:00Z</dcterms:modified>
</cp:coreProperties>
</file>